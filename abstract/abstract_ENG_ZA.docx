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520D1" w:rsidRPr="00A9471B" w:rsidRDefault="00794287">
      <w:pPr>
        <w:spacing w:line="360" w:lineRule="auto"/>
        <w:jc w:val="center"/>
        <w:rPr>
          <w:b/>
          <w:sz w:val="28"/>
          <w:lang w:val="en-GB"/>
        </w:rPr>
      </w:pPr>
      <w:r w:rsidRPr="00A9471B">
        <w:rPr>
          <w:b/>
          <w:sz w:val="28"/>
          <w:lang w:val="en-GB"/>
        </w:rPr>
        <w:t>Control strategies for an underactuated space robot</w:t>
      </w:r>
    </w:p>
    <w:p w:rsidR="00C520D1" w:rsidRPr="00C520D1" w:rsidRDefault="00C520D1">
      <w:pPr>
        <w:spacing w:line="360" w:lineRule="auto"/>
        <w:jc w:val="center"/>
        <w:rPr>
          <w:b/>
          <w:lang w:val="hu-HU"/>
        </w:rPr>
      </w:pPr>
    </w:p>
    <w:p w:rsidR="00C520D1" w:rsidRPr="009F21D7" w:rsidRDefault="00814635" w:rsidP="00567A1D">
      <w:pPr>
        <w:jc w:val="center"/>
        <w:rPr>
          <w:b/>
          <w:sz w:val="24"/>
          <w:lang w:val="en-GB"/>
        </w:rPr>
      </w:pPr>
      <w:proofErr w:type="spellStart"/>
      <w:r w:rsidRPr="009F21D7">
        <w:rPr>
          <w:b/>
          <w:sz w:val="24"/>
          <w:lang w:val="en-GB"/>
        </w:rPr>
        <w:t>Gángó</w:t>
      </w:r>
      <w:proofErr w:type="spellEnd"/>
      <w:r w:rsidRPr="009F21D7">
        <w:rPr>
          <w:b/>
          <w:sz w:val="24"/>
          <w:lang w:val="en-GB"/>
        </w:rPr>
        <w:t xml:space="preserve"> </w:t>
      </w:r>
      <w:proofErr w:type="spellStart"/>
      <w:r w:rsidRPr="009F21D7">
        <w:rPr>
          <w:b/>
          <w:sz w:val="24"/>
          <w:lang w:val="en-GB"/>
        </w:rPr>
        <w:t>Dániel</w:t>
      </w:r>
      <w:proofErr w:type="spellEnd"/>
      <w:r w:rsidR="00C520D1" w:rsidRPr="009F21D7">
        <w:rPr>
          <w:b/>
          <w:sz w:val="24"/>
          <w:lang w:val="en-GB"/>
        </w:rPr>
        <w:t xml:space="preserve"> </w:t>
      </w:r>
      <w:r w:rsidR="00567A1D" w:rsidRPr="009F21D7">
        <w:rPr>
          <w:b/>
          <w:sz w:val="24"/>
          <w:lang w:val="en-GB"/>
        </w:rPr>
        <w:t>MSc I</w:t>
      </w:r>
      <w:r w:rsidR="00C520D1" w:rsidRPr="009F21D7">
        <w:rPr>
          <w:b/>
          <w:sz w:val="24"/>
          <w:lang w:val="en-GB"/>
        </w:rPr>
        <w:t xml:space="preserve">. </w:t>
      </w:r>
      <w:r w:rsidR="00A35F0A" w:rsidRPr="009F21D7">
        <w:rPr>
          <w:b/>
          <w:sz w:val="24"/>
          <w:lang w:val="en-GB"/>
        </w:rPr>
        <w:t>year</w:t>
      </w:r>
      <w:r w:rsidR="00C520D1" w:rsidRPr="009F21D7">
        <w:rPr>
          <w:b/>
          <w:sz w:val="24"/>
          <w:lang w:val="en-GB"/>
        </w:rPr>
        <w:t xml:space="preserve">  </w:t>
      </w:r>
      <w:r w:rsidR="00567A1D" w:rsidRPr="009F21D7">
        <w:rPr>
          <w:b/>
          <w:sz w:val="24"/>
          <w:lang w:val="en-GB"/>
        </w:rPr>
        <w:br/>
        <w:t xml:space="preserve">e-mail: </w:t>
      </w:r>
      <w:r w:rsidR="00FB3B37" w:rsidRPr="009F21D7">
        <w:rPr>
          <w:b/>
          <w:sz w:val="24"/>
          <w:lang w:val="en-GB"/>
        </w:rPr>
        <w:t>gango.daniel@gmail.com</w:t>
      </w:r>
    </w:p>
    <w:p w:rsidR="00567A1D" w:rsidRPr="009F21D7" w:rsidRDefault="00567A1D" w:rsidP="00567A1D">
      <w:pPr>
        <w:jc w:val="center"/>
        <w:rPr>
          <w:b/>
          <w:sz w:val="24"/>
          <w:lang w:val="en-GB"/>
        </w:rPr>
      </w:pPr>
    </w:p>
    <w:p w:rsidR="00C520D1" w:rsidRPr="009F21D7" w:rsidRDefault="00A35F0A" w:rsidP="00567A1D">
      <w:pPr>
        <w:pStyle w:val="Cmsor1"/>
        <w:spacing w:after="0" w:line="240" w:lineRule="auto"/>
        <w:rPr>
          <w:lang w:val="en-GB"/>
        </w:rPr>
      </w:pPr>
      <w:r w:rsidRPr="009F21D7">
        <w:rPr>
          <w:lang w:val="en-GB"/>
        </w:rPr>
        <w:t>Su</w:t>
      </w:r>
      <w:r w:rsidR="009F21D7" w:rsidRPr="009F21D7">
        <w:rPr>
          <w:lang w:val="en-GB"/>
        </w:rPr>
        <w:t>p</w:t>
      </w:r>
      <w:r w:rsidRPr="009F21D7">
        <w:rPr>
          <w:lang w:val="en-GB"/>
        </w:rPr>
        <w:t>ervisor</w:t>
      </w:r>
      <w:r w:rsidR="00C520D1" w:rsidRPr="009F21D7">
        <w:rPr>
          <w:lang w:val="en-GB"/>
        </w:rPr>
        <w:t xml:space="preserve">: </w:t>
      </w:r>
      <w:r w:rsidR="00FB3B37" w:rsidRPr="009F21D7">
        <w:rPr>
          <w:lang w:val="en-GB"/>
        </w:rPr>
        <w:t>Dr. Zelei Ambrus</w:t>
      </w:r>
      <w:r w:rsidR="00C520D1" w:rsidRPr="009F21D7">
        <w:rPr>
          <w:lang w:val="en-GB"/>
        </w:rPr>
        <w:t xml:space="preserve">, </w:t>
      </w:r>
      <w:r w:rsidRPr="009F21D7">
        <w:rPr>
          <w:lang w:val="en-GB"/>
        </w:rPr>
        <w:t>Department of Applied Mechanics</w:t>
      </w:r>
      <w:r w:rsidR="00567A1D" w:rsidRPr="009F21D7">
        <w:rPr>
          <w:lang w:val="en-GB"/>
        </w:rPr>
        <w:br/>
        <w:t xml:space="preserve">e-mail: </w:t>
      </w:r>
      <w:r w:rsidR="00FB3B37" w:rsidRPr="009F21D7">
        <w:rPr>
          <w:lang w:val="en-GB"/>
        </w:rPr>
        <w:t>zele</w:t>
      </w:r>
      <w:r w:rsidR="00663AFB" w:rsidRPr="009F21D7">
        <w:rPr>
          <w:lang w:val="en-GB"/>
        </w:rPr>
        <w:t>i</w:t>
      </w:r>
      <w:r w:rsidR="00FB3B37" w:rsidRPr="009F21D7">
        <w:rPr>
          <w:lang w:val="en-GB"/>
        </w:rPr>
        <w:t>@mm.bme.hu</w:t>
      </w:r>
    </w:p>
    <w:p w:rsidR="00A9471B" w:rsidRDefault="00CE08C8">
      <w:pPr>
        <w:pStyle w:val="Szvegtrzs"/>
        <w:spacing w:before="240"/>
        <w:rPr>
          <w:lang w:val="en-GB"/>
        </w:rPr>
      </w:pPr>
      <w:del w:id="0" w:author="Administrator" w:date="2017-09-26T12:19:00Z">
        <w:r w:rsidDel="00CE08C8">
          <w:rPr>
            <w:lang w:val="en-GB"/>
          </w:rPr>
          <w:delText xml:space="preserve">Nowadays </w:delText>
        </w:r>
      </w:del>
      <w:ins w:id="1" w:author="Administrator" w:date="2017-09-26T12:19:00Z">
        <w:r>
          <w:rPr>
            <w:lang w:val="en-GB"/>
          </w:rPr>
          <w:t>T</w:t>
        </w:r>
      </w:ins>
      <w:r w:rsidR="00A9471B" w:rsidRPr="00A9471B">
        <w:rPr>
          <w:lang w:val="en-GB"/>
        </w:rPr>
        <w:t xml:space="preserve">he dominant trend in </w:t>
      </w:r>
      <w:ins w:id="2" w:author="Administrator" w:date="2017-09-26T12:19:00Z">
        <w:r>
          <w:rPr>
            <w:lang w:val="en-GB"/>
          </w:rPr>
          <w:t xml:space="preserve">industrial </w:t>
        </w:r>
      </w:ins>
      <w:r w:rsidR="00A9471B" w:rsidRPr="00A9471B">
        <w:rPr>
          <w:lang w:val="en-GB"/>
        </w:rPr>
        <w:t>robot control is the usage of linear control methods, which compensate the dynamics of the system. A major drawback of these controllers is that they do not utilize the possibilities provided by the natural</w:t>
      </w:r>
      <w:r w:rsidR="00A9471B">
        <w:rPr>
          <w:lang w:val="en-GB"/>
        </w:rPr>
        <w:t xml:space="preserve"> dynamics of the system, therefore they lose efficiency. In the design of controllers for underactuated systems we aim to exploit the dynamics of the system, thus creating faster, more energy efficient and more robust </w:t>
      </w:r>
      <w:r w:rsidR="0016486B">
        <w:rPr>
          <w:lang w:val="en-GB"/>
        </w:rPr>
        <w:t>controllers.</w:t>
      </w:r>
    </w:p>
    <w:p w:rsidR="00FB3B37" w:rsidRDefault="0016486B" w:rsidP="0016486B">
      <w:pPr>
        <w:pStyle w:val="Szvegtrzs"/>
        <w:spacing w:before="240"/>
      </w:pPr>
      <w:r>
        <w:rPr>
          <w:lang w:val="en-GB"/>
        </w:rPr>
        <w:t>My paper is about the study of various control strategies of a space robot. The robot consists of a body and a robotic arm attached to it. The robot has three degrees of freedom, but has only two actuators, thus it can be considered underactuated.</w:t>
      </w:r>
    </w:p>
    <w:p w:rsidR="00106CAD" w:rsidRDefault="0016486B" w:rsidP="0016486B">
      <w:pPr>
        <w:pStyle w:val="Szvegtrzs"/>
        <w:spacing w:before="240"/>
      </w:pPr>
      <w:r w:rsidRPr="0016486B">
        <w:rPr>
          <w:lang w:val="en-GB"/>
        </w:rPr>
        <w:t>In my paper applied two control strategies for the space robot.</w:t>
      </w:r>
      <w:r>
        <w:rPr>
          <w:lang w:val="en-GB"/>
        </w:rPr>
        <w:t xml:space="preserve"> I</w:t>
      </w:r>
      <w:r w:rsidR="009F21D7">
        <w:rPr>
          <w:lang w:val="en-GB"/>
        </w:rPr>
        <w:t xml:space="preserve"> have</w:t>
      </w:r>
      <w:r>
        <w:rPr>
          <w:lang w:val="en-GB"/>
        </w:rPr>
        <w:t xml:space="preserve"> already studied the first control strategy beforehand, which is based on Laplace transform. In the implementation of the controller </w:t>
      </w:r>
      <w:del w:id="3" w:author="Administrator" w:date="2017-09-26T12:20:00Z">
        <w:r w:rsidDel="00CE08C8">
          <w:rPr>
            <w:lang w:val="en-GB"/>
          </w:rPr>
          <w:delText>I</w:delText>
        </w:r>
        <w:r w:rsidR="009F21D7" w:rsidDel="00CE08C8">
          <w:rPr>
            <w:lang w:val="en-GB"/>
          </w:rPr>
          <w:delText xml:space="preserve">n this paper </w:delText>
        </w:r>
      </w:del>
      <w:r w:rsidR="009F21D7">
        <w:rPr>
          <w:lang w:val="en-GB"/>
        </w:rPr>
        <w:t>I</w:t>
      </w:r>
      <w:r>
        <w:rPr>
          <w:lang w:val="en-GB"/>
        </w:rPr>
        <w:t xml:space="preserve"> also studied the relative degrees of the system, which can be used to describe the appearance of the control signal in the output of the system.</w:t>
      </w:r>
    </w:p>
    <w:p w:rsidR="00FD0082" w:rsidRDefault="00A35F0A" w:rsidP="00A35F0A">
      <w:pPr>
        <w:pStyle w:val="Szvegtrzs"/>
        <w:spacing w:before="240"/>
      </w:pPr>
      <w:r w:rsidRPr="00A35F0A">
        <w:rPr>
          <w:lang w:val="en-GB"/>
        </w:rPr>
        <w:t xml:space="preserve">The second control approach is based </w:t>
      </w:r>
      <w:r>
        <w:rPr>
          <w:lang w:val="en-GB"/>
        </w:rPr>
        <w:t>on</w:t>
      </w:r>
      <w:r w:rsidRPr="00A35F0A">
        <w:rPr>
          <w:lang w:val="en-GB"/>
        </w:rPr>
        <w:t xml:space="preserve"> </w:t>
      </w:r>
      <w:r>
        <w:rPr>
          <w:lang w:val="en-GB"/>
        </w:rPr>
        <w:t>t</w:t>
      </w:r>
      <w:r w:rsidRPr="00A35F0A">
        <w:rPr>
          <w:lang w:val="en-GB"/>
        </w:rPr>
        <w:t>he Wen-Bayard control algorithm.</w:t>
      </w:r>
      <w:r>
        <w:rPr>
          <w:lang w:val="en-GB"/>
        </w:rPr>
        <w:t xml:space="preserve"> However, this algorithm cannot be used for underactuated systems without modifications. Considering the conservation of angular momentum, I supplemented the controller</w:t>
      </w:r>
      <w:bookmarkStart w:id="4" w:name="_GoBack"/>
      <w:bookmarkEnd w:id="4"/>
      <w:r>
        <w:rPr>
          <w:lang w:val="en-GB"/>
        </w:rPr>
        <w:t xml:space="preserve"> so that it could be used for the control of the space robot.</w:t>
      </w:r>
    </w:p>
    <w:p w:rsidR="00C520D1" w:rsidRPr="00C520D1" w:rsidRDefault="00C520D1">
      <w:pPr>
        <w:tabs>
          <w:tab w:val="left" w:pos="6521"/>
        </w:tabs>
        <w:rPr>
          <w:sz w:val="24"/>
          <w:lang w:val="hu-HU"/>
        </w:rPr>
      </w:pPr>
    </w:p>
    <w:p w:rsidR="00C520D1" w:rsidRPr="009F21D7" w:rsidRDefault="00A35F0A">
      <w:pPr>
        <w:tabs>
          <w:tab w:val="left" w:pos="6521"/>
        </w:tabs>
        <w:rPr>
          <w:sz w:val="24"/>
          <w:lang w:val="en-GB"/>
        </w:rPr>
      </w:pPr>
      <w:r w:rsidRPr="009F21D7">
        <w:rPr>
          <w:sz w:val="24"/>
          <w:u w:val="single"/>
          <w:lang w:val="en-GB"/>
        </w:rPr>
        <w:t>Literature</w:t>
      </w:r>
      <w:r w:rsidR="00C520D1" w:rsidRPr="009F21D7">
        <w:rPr>
          <w:sz w:val="24"/>
          <w:u w:val="single"/>
          <w:lang w:val="en-GB"/>
        </w:rPr>
        <w:t>:</w:t>
      </w:r>
    </w:p>
    <w:p w:rsidR="00C520D1" w:rsidRPr="009F21D7" w:rsidRDefault="00C520D1">
      <w:pPr>
        <w:pStyle w:val="lfej"/>
        <w:tabs>
          <w:tab w:val="clear" w:pos="4536"/>
          <w:tab w:val="clear" w:pos="9072"/>
          <w:tab w:val="left" w:pos="6521"/>
        </w:tabs>
        <w:rPr>
          <w:lang w:val="en-GB"/>
        </w:rPr>
      </w:pPr>
    </w:p>
    <w:p w:rsidR="00F72590" w:rsidRPr="009F21D7" w:rsidRDefault="00F72590">
      <w:pPr>
        <w:numPr>
          <w:ilvl w:val="0"/>
          <w:numId w:val="1"/>
        </w:numPr>
        <w:tabs>
          <w:tab w:val="left" w:pos="6521"/>
        </w:tabs>
        <w:rPr>
          <w:sz w:val="24"/>
          <w:lang w:val="en-GB"/>
        </w:rPr>
      </w:pPr>
      <w:r w:rsidRPr="009F21D7">
        <w:rPr>
          <w:sz w:val="24"/>
          <w:lang w:val="en-GB"/>
        </w:rPr>
        <w:t>Mazur, A. (1996). Universal adaptive tracking controller for rigid manipulators. </w:t>
      </w:r>
      <w:r w:rsidRPr="009F21D7">
        <w:rPr>
          <w:i/>
          <w:iCs/>
          <w:sz w:val="24"/>
          <w:lang w:val="en-GB"/>
        </w:rPr>
        <w:t>APPLIED MATHEMATICS AND COMPUTER SCIENCE</w:t>
      </w:r>
      <w:r w:rsidRPr="009F21D7">
        <w:rPr>
          <w:sz w:val="24"/>
          <w:lang w:val="en-GB"/>
        </w:rPr>
        <w:t>, </w:t>
      </w:r>
      <w:r w:rsidRPr="009F21D7">
        <w:rPr>
          <w:i/>
          <w:iCs/>
          <w:sz w:val="24"/>
          <w:lang w:val="en-GB"/>
        </w:rPr>
        <w:t>6</w:t>
      </w:r>
      <w:r w:rsidRPr="009F21D7">
        <w:rPr>
          <w:sz w:val="24"/>
          <w:lang w:val="en-GB"/>
        </w:rPr>
        <w:t>, 759-788.</w:t>
      </w:r>
    </w:p>
    <w:p w:rsidR="000767A1" w:rsidRPr="009F21D7" w:rsidRDefault="00C3450B" w:rsidP="000767A1">
      <w:pPr>
        <w:numPr>
          <w:ilvl w:val="0"/>
          <w:numId w:val="1"/>
        </w:numPr>
        <w:tabs>
          <w:tab w:val="left" w:pos="6521"/>
        </w:tabs>
        <w:rPr>
          <w:sz w:val="24"/>
          <w:lang w:val="en-GB"/>
        </w:rPr>
      </w:pPr>
      <w:proofErr w:type="spellStart"/>
      <w:r w:rsidRPr="009F21D7">
        <w:rPr>
          <w:sz w:val="24"/>
          <w:lang w:val="en-GB"/>
        </w:rPr>
        <w:t>Elzbieta</w:t>
      </w:r>
      <w:proofErr w:type="spellEnd"/>
      <w:r w:rsidRPr="009F21D7">
        <w:rPr>
          <w:sz w:val="24"/>
          <w:lang w:val="en-GB"/>
        </w:rPr>
        <w:t xml:space="preserve"> </w:t>
      </w:r>
      <w:proofErr w:type="spellStart"/>
      <w:r w:rsidRPr="009F21D7">
        <w:rPr>
          <w:sz w:val="24"/>
          <w:lang w:val="en-GB"/>
        </w:rPr>
        <w:t>Jarzebowska</w:t>
      </w:r>
      <w:proofErr w:type="spellEnd"/>
      <w:r w:rsidRPr="009F21D7">
        <w:rPr>
          <w:sz w:val="24"/>
          <w:lang w:val="en-GB"/>
        </w:rPr>
        <w:t xml:space="preserve">, </w:t>
      </w:r>
      <w:proofErr w:type="spellStart"/>
      <w:r w:rsidRPr="009F21D7">
        <w:rPr>
          <w:sz w:val="24"/>
          <w:lang w:val="en-GB"/>
        </w:rPr>
        <w:t>Bartlomiej</w:t>
      </w:r>
      <w:proofErr w:type="spellEnd"/>
      <w:r w:rsidRPr="009F21D7">
        <w:rPr>
          <w:sz w:val="24"/>
          <w:lang w:val="en-GB"/>
        </w:rPr>
        <w:t xml:space="preserve"> </w:t>
      </w:r>
      <w:proofErr w:type="spellStart"/>
      <w:r w:rsidRPr="009F21D7">
        <w:rPr>
          <w:sz w:val="24"/>
          <w:lang w:val="en-GB"/>
        </w:rPr>
        <w:t>Pilarczyk</w:t>
      </w:r>
      <w:proofErr w:type="spellEnd"/>
      <w:r w:rsidRPr="009F21D7">
        <w:rPr>
          <w:sz w:val="24"/>
          <w:lang w:val="en-GB"/>
        </w:rPr>
        <w:t xml:space="preserve">: Design of tracking controller for object interception in space, </w:t>
      </w:r>
      <w:r w:rsidR="000767A1" w:rsidRPr="009F21D7">
        <w:rPr>
          <w:sz w:val="24"/>
          <w:lang w:val="en-GB"/>
        </w:rPr>
        <w:t xml:space="preserve">Institute of Aeronautics and Applied Mechanics, Warsaw University of Technology, </w:t>
      </w:r>
      <w:proofErr w:type="spellStart"/>
      <w:r w:rsidR="000767A1" w:rsidRPr="009F21D7">
        <w:rPr>
          <w:sz w:val="24"/>
          <w:lang w:val="en-GB"/>
        </w:rPr>
        <w:t>Nowowiejska</w:t>
      </w:r>
      <w:proofErr w:type="spellEnd"/>
      <w:r w:rsidR="000767A1" w:rsidRPr="009F21D7">
        <w:rPr>
          <w:sz w:val="24"/>
          <w:lang w:val="en-GB"/>
        </w:rPr>
        <w:t xml:space="preserve"> 24, 00-665 </w:t>
      </w:r>
      <w:proofErr w:type="spellStart"/>
      <w:r w:rsidR="000767A1" w:rsidRPr="009F21D7">
        <w:rPr>
          <w:sz w:val="24"/>
          <w:lang w:val="en-GB"/>
        </w:rPr>
        <w:t>Wasaw</w:t>
      </w:r>
      <w:proofErr w:type="spellEnd"/>
      <w:r w:rsidR="000767A1" w:rsidRPr="009F21D7">
        <w:rPr>
          <w:sz w:val="24"/>
          <w:lang w:val="en-GB"/>
        </w:rPr>
        <w:t>, Poland</w:t>
      </w:r>
    </w:p>
    <w:tbl>
      <w:tblPr>
        <w:tblW w:w="0" w:type="auto"/>
        <w:tblBorders>
          <w:top w:val="nil"/>
          <w:left w:val="nil"/>
          <w:bottom w:val="nil"/>
          <w:right w:val="nil"/>
        </w:tblBorders>
        <w:tblLayout w:type="fixed"/>
        <w:tblLook w:val="0000"/>
      </w:tblPr>
      <w:tblGrid>
        <w:gridCol w:w="9515"/>
      </w:tblGrid>
      <w:tr w:rsidR="000767A1" w:rsidRPr="000767A1" w:rsidTr="00492CB2">
        <w:trPr>
          <w:trHeight w:val="204"/>
        </w:trPr>
        <w:tc>
          <w:tcPr>
            <w:tcW w:w="9515" w:type="dxa"/>
          </w:tcPr>
          <w:p w:rsidR="000767A1" w:rsidRPr="000767A1" w:rsidRDefault="000767A1" w:rsidP="00492CB2">
            <w:pPr>
              <w:tabs>
                <w:tab w:val="left" w:pos="6521"/>
              </w:tabs>
              <w:rPr>
                <w:sz w:val="24"/>
                <w:lang w:val="en-GB"/>
              </w:rPr>
            </w:pPr>
          </w:p>
        </w:tc>
      </w:tr>
    </w:tbl>
    <w:p w:rsidR="000767A1" w:rsidRPr="000767A1" w:rsidRDefault="000767A1" w:rsidP="000767A1">
      <w:pPr>
        <w:tabs>
          <w:tab w:val="left" w:pos="6521"/>
        </w:tabs>
        <w:rPr>
          <w:sz w:val="24"/>
          <w:lang w:val="en-GB"/>
        </w:rPr>
      </w:pPr>
    </w:p>
    <w:p w:rsidR="00C520D1" w:rsidRPr="00C520D1" w:rsidRDefault="00C520D1" w:rsidP="000767A1">
      <w:pPr>
        <w:tabs>
          <w:tab w:val="left" w:pos="6521"/>
        </w:tabs>
        <w:ind w:left="360"/>
        <w:rPr>
          <w:sz w:val="24"/>
          <w:lang w:val="hu-HU"/>
        </w:rPr>
      </w:pPr>
    </w:p>
    <w:p w:rsidR="00C520D1" w:rsidRPr="00C520D1" w:rsidRDefault="00C520D1">
      <w:pPr>
        <w:rPr>
          <w:lang w:val="hu-HU"/>
        </w:rPr>
      </w:pPr>
    </w:p>
    <w:sectPr w:rsidR="00C520D1" w:rsidRPr="00C520D1" w:rsidSect="00F85DC2">
      <w:headerReference w:type="default" r:id="rId8"/>
      <w:type w:val="continuous"/>
      <w:pgSz w:w="11907" w:h="16840" w:code="9"/>
      <w:pgMar w:top="851" w:right="1134" w:bottom="851" w:left="1134" w:header="567" w:footer="680" w:gutter="0"/>
      <w:cols w:space="70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944F8" w:rsidRDefault="001944F8" w:rsidP="00706BC7">
      <w:r>
        <w:separator/>
      </w:r>
    </w:p>
  </w:endnote>
  <w:endnote w:type="continuationSeparator" w:id="0">
    <w:p w:rsidR="001944F8" w:rsidRDefault="001944F8" w:rsidP="00706BC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E0002AFF" w:usb1="C0007841" w:usb2="00000009" w:usb3="00000000" w:csb0="000001FF" w:csb1="00000000"/>
  </w:font>
  <w:font w:name="Cambria">
    <w:panose1 w:val="02040503050406030204"/>
    <w:charset w:val="EE"/>
    <w:family w:val="roman"/>
    <w:pitch w:val="variable"/>
    <w:sig w:usb0="E00002FF" w:usb1="400004FF" w:usb2="00000000" w:usb3="00000000" w:csb0="0000019F" w:csb1="00000000"/>
  </w:font>
  <w:font w:name="Calibri">
    <w:panose1 w:val="020F0502020204030204"/>
    <w:charset w:val="EE"/>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944F8" w:rsidRDefault="001944F8" w:rsidP="00706BC7">
      <w:r>
        <w:separator/>
      </w:r>
    </w:p>
  </w:footnote>
  <w:footnote w:type="continuationSeparator" w:id="0">
    <w:p w:rsidR="001944F8" w:rsidRDefault="001944F8" w:rsidP="00706BC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520D1" w:rsidRDefault="00C520D1">
    <w:pPr>
      <w:pStyle w:val="lfej"/>
      <w:jc w:val="cent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0B60E9"/>
    <w:multiLevelType w:val="singleLevel"/>
    <w:tmpl w:val="0A0CBC24"/>
    <w:lvl w:ilvl="0">
      <w:start w:val="1"/>
      <w:numFmt w:val="decimal"/>
      <w:lvlText w:val="%1."/>
      <w:lvlJc w:val="left"/>
      <w:pPr>
        <w:tabs>
          <w:tab w:val="num" w:pos="360"/>
        </w:tabs>
        <w:ind w:left="360" w:hanging="360"/>
      </w:pPr>
      <w:rPr>
        <w:rFont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stylePaneFormatFilter w:val="3F01"/>
  <w:trackRevisions/>
  <w:defaultTabStop w:val="720"/>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rsids>
    <w:rsidRoot w:val="00F47B93"/>
    <w:rsid w:val="000767A1"/>
    <w:rsid w:val="00106CAD"/>
    <w:rsid w:val="0016486B"/>
    <w:rsid w:val="001944F8"/>
    <w:rsid w:val="001D0E00"/>
    <w:rsid w:val="002C01FA"/>
    <w:rsid w:val="00567A1D"/>
    <w:rsid w:val="00663AFB"/>
    <w:rsid w:val="00663CB9"/>
    <w:rsid w:val="006A58F4"/>
    <w:rsid w:val="00794287"/>
    <w:rsid w:val="007A3665"/>
    <w:rsid w:val="00814635"/>
    <w:rsid w:val="0081714C"/>
    <w:rsid w:val="008F119A"/>
    <w:rsid w:val="009F21D7"/>
    <w:rsid w:val="00A35F0A"/>
    <w:rsid w:val="00A9471B"/>
    <w:rsid w:val="00BD3A71"/>
    <w:rsid w:val="00C3450B"/>
    <w:rsid w:val="00C520D1"/>
    <w:rsid w:val="00CE08C8"/>
    <w:rsid w:val="00D55CAA"/>
    <w:rsid w:val="00F47B93"/>
    <w:rsid w:val="00F72590"/>
    <w:rsid w:val="00F85DC2"/>
    <w:rsid w:val="00FB3B37"/>
    <w:rsid w:val="00FD0082"/>
  </w:rsids>
  <m:mathPr>
    <m:mathFont m:val="Cambria Math"/>
    <m:brkBin m:val="before"/>
    <m:brkBinSub m:val="--"/>
    <m:smallFrac m:val="off"/>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hu-HU" w:eastAsia="hu-H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
    <w:name w:val="Normal"/>
    <w:qFormat/>
    <w:rsid w:val="00F85DC2"/>
    <w:rPr>
      <w:lang w:val="en-AU"/>
    </w:rPr>
  </w:style>
  <w:style w:type="paragraph" w:styleId="Cmsor1">
    <w:name w:val="heading 1"/>
    <w:basedOn w:val="Norml"/>
    <w:next w:val="Norml"/>
    <w:qFormat/>
    <w:rsid w:val="00F85DC2"/>
    <w:pPr>
      <w:keepNext/>
      <w:spacing w:after="240" w:line="360" w:lineRule="auto"/>
      <w:jc w:val="center"/>
      <w:outlineLvl w:val="0"/>
    </w:pPr>
    <w:rPr>
      <w:b/>
      <w:sz w:val="24"/>
      <w:lang w:val="hu-HU"/>
    </w:rPr>
  </w:style>
  <w:style w:type="character" w:default="1" w:styleId="Bekezdsalapbettpusa">
    <w:name w:val="Default Paragraph Font"/>
    <w:uiPriority w:val="1"/>
    <w:semiHidden/>
    <w:unhideWhenUsed/>
  </w:style>
  <w:style w:type="table" w:default="1" w:styleId="Normltblzat">
    <w:name w:val="Normal Table"/>
    <w:uiPriority w:val="99"/>
    <w:semiHidden/>
    <w:unhideWhenUsed/>
    <w:qFormat/>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rsid w:val="00F85DC2"/>
    <w:pPr>
      <w:tabs>
        <w:tab w:val="center" w:pos="4536"/>
        <w:tab w:val="right" w:pos="9072"/>
      </w:tabs>
    </w:pPr>
    <w:rPr>
      <w:sz w:val="24"/>
      <w:lang w:val="hu-HU"/>
    </w:rPr>
  </w:style>
  <w:style w:type="paragraph" w:styleId="Szvegtrzs">
    <w:name w:val="Body Text"/>
    <w:basedOn w:val="Norml"/>
    <w:rsid w:val="00F85DC2"/>
    <w:pPr>
      <w:jc w:val="both"/>
    </w:pPr>
    <w:rPr>
      <w:sz w:val="24"/>
      <w:lang w:val="hu-HU"/>
    </w:rPr>
  </w:style>
  <w:style w:type="character" w:styleId="Hiperhivatkozs">
    <w:name w:val="Hyperlink"/>
    <w:basedOn w:val="Bekezdsalapbettpusa"/>
    <w:rsid w:val="00F47B93"/>
    <w:rPr>
      <w:color w:val="0000FF"/>
      <w:u w:val="single"/>
    </w:rPr>
  </w:style>
  <w:style w:type="character" w:customStyle="1" w:styleId="UnresolvedMention">
    <w:name w:val="Unresolved Mention"/>
    <w:basedOn w:val="Bekezdsalapbettpusa"/>
    <w:uiPriority w:val="99"/>
    <w:semiHidden/>
    <w:unhideWhenUsed/>
    <w:rsid w:val="00FB3B37"/>
    <w:rPr>
      <w:color w:val="808080"/>
      <w:shd w:val="clear" w:color="auto" w:fill="E6E6E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9F0954F5-F5D1-4F16-A6E8-E3C47B52A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TotalTime>
  <Pages>1</Pages>
  <Words>249</Words>
  <Characters>1723</Characters>
  <Application>Microsoft Office Word</Application>
  <DocSecurity>0</DocSecurity>
  <Lines>14</Lines>
  <Paragraphs>3</Paragraphs>
  <ScaleCrop>false</ScaleCrop>
  <HeadingPairs>
    <vt:vector size="2" baseType="variant">
      <vt:variant>
        <vt:lpstr>Cím</vt:lpstr>
      </vt:variant>
      <vt:variant>
        <vt:i4>1</vt:i4>
      </vt:variant>
    </vt:vector>
  </HeadingPairs>
  <TitlesOfParts>
    <vt:vector size="1" baseType="lpstr">
      <vt:lpstr>Favágó robot stabilitásának vizsgálata</vt:lpstr>
    </vt:vector>
  </TitlesOfParts>
  <Company> </Company>
  <LinksUpToDate>false</LinksUpToDate>
  <CharactersWithSpaces>1969</CharactersWithSpaces>
  <SharedDoc>false</SharedDoc>
  <HLinks>
    <vt:vector size="6" baseType="variant">
      <vt:variant>
        <vt:i4>4259865</vt:i4>
      </vt:variant>
      <vt:variant>
        <vt:i4>0</vt:i4>
      </vt:variant>
      <vt:variant>
        <vt:i4>0</vt:i4>
      </vt:variant>
      <vt:variant>
        <vt:i4>5</vt:i4>
      </vt:variant>
      <vt:variant>
        <vt:lpwstr>http://www.mm.bme.hu/tdk/</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Favágó robot stabilitásának vizsgálata</dc:title>
  <dc:subject/>
  <dc:creator>Kovács Ádám</dc:creator>
  <cp:keywords/>
  <cp:lastModifiedBy>Administrator</cp:lastModifiedBy>
  <cp:revision>4</cp:revision>
  <dcterms:created xsi:type="dcterms:W3CDTF">2017-09-25T16:35:00Z</dcterms:created>
  <dcterms:modified xsi:type="dcterms:W3CDTF">2017-09-26T10:20:00Z</dcterms:modified>
</cp:coreProperties>
</file>