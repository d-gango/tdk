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D1" w:rsidRPr="00C520D1" w:rsidRDefault="00FB3B37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Alulaktuált űrbéli robot szabályozási módszerei</w:t>
      </w:r>
    </w:p>
    <w:p w:rsidR="00C520D1" w:rsidRPr="00C520D1" w:rsidRDefault="00C520D1">
      <w:pPr>
        <w:spacing w:line="360" w:lineRule="auto"/>
        <w:jc w:val="center"/>
        <w:rPr>
          <w:b/>
          <w:lang w:val="hu-HU"/>
        </w:rPr>
      </w:pPr>
    </w:p>
    <w:p w:rsidR="00C520D1" w:rsidRPr="00FB3B37" w:rsidRDefault="00814635" w:rsidP="00567A1D">
      <w:pPr>
        <w:jc w:val="center"/>
        <w:rPr>
          <w:b/>
          <w:sz w:val="24"/>
          <w:lang w:val="hu-HU"/>
        </w:rPr>
      </w:pPr>
      <w:proofErr w:type="spellStart"/>
      <w:r w:rsidRPr="00FB3B37">
        <w:rPr>
          <w:b/>
          <w:sz w:val="24"/>
          <w:lang w:val="hu-HU"/>
        </w:rPr>
        <w:t>Gángó</w:t>
      </w:r>
      <w:proofErr w:type="spellEnd"/>
      <w:r w:rsidRPr="00FB3B37">
        <w:rPr>
          <w:b/>
          <w:sz w:val="24"/>
          <w:lang w:val="hu-HU"/>
        </w:rPr>
        <w:t xml:space="preserve"> Dániel</w:t>
      </w:r>
      <w:r w:rsidR="00C520D1" w:rsidRPr="00FB3B37">
        <w:rPr>
          <w:b/>
          <w:sz w:val="24"/>
          <w:lang w:val="hu-HU"/>
        </w:rPr>
        <w:t xml:space="preserve"> </w:t>
      </w:r>
      <w:proofErr w:type="spellStart"/>
      <w:r w:rsidR="00567A1D" w:rsidRPr="00FB3B37">
        <w:rPr>
          <w:b/>
          <w:sz w:val="24"/>
          <w:lang w:val="hu-HU"/>
        </w:rPr>
        <w:t>MSc</w:t>
      </w:r>
      <w:proofErr w:type="spellEnd"/>
      <w:r w:rsidR="00567A1D" w:rsidRPr="00FB3B37">
        <w:rPr>
          <w:b/>
          <w:sz w:val="24"/>
          <w:lang w:val="hu-HU"/>
        </w:rPr>
        <w:t xml:space="preserve"> I</w:t>
      </w:r>
      <w:r w:rsidR="00C520D1" w:rsidRPr="00FB3B37">
        <w:rPr>
          <w:b/>
          <w:sz w:val="24"/>
          <w:lang w:val="hu-HU"/>
        </w:rPr>
        <w:t xml:space="preserve">. évf.  </w:t>
      </w:r>
      <w:r w:rsidR="00567A1D" w:rsidRPr="00FB3B37">
        <w:rPr>
          <w:b/>
          <w:sz w:val="24"/>
          <w:lang w:val="hu-HU"/>
        </w:rPr>
        <w:br/>
      </w:r>
      <w:proofErr w:type="gramStart"/>
      <w:r w:rsidR="00567A1D" w:rsidRPr="00FB3B37">
        <w:rPr>
          <w:b/>
          <w:sz w:val="24"/>
          <w:lang w:val="hu-HU"/>
        </w:rPr>
        <w:t>e-mail</w:t>
      </w:r>
      <w:proofErr w:type="gramEnd"/>
      <w:r w:rsidR="00567A1D" w:rsidRPr="00FB3B37">
        <w:rPr>
          <w:b/>
          <w:sz w:val="24"/>
          <w:lang w:val="hu-HU"/>
        </w:rPr>
        <w:t xml:space="preserve">: </w:t>
      </w:r>
      <w:r w:rsidR="00FB3B37" w:rsidRPr="00FB3B37">
        <w:rPr>
          <w:b/>
          <w:sz w:val="24"/>
          <w:lang w:val="hu-HU"/>
        </w:rPr>
        <w:t>gango.daniel@gmail.com</w:t>
      </w:r>
    </w:p>
    <w:p w:rsidR="00567A1D" w:rsidRPr="00C520D1" w:rsidRDefault="00567A1D" w:rsidP="00567A1D">
      <w:pPr>
        <w:jc w:val="center"/>
        <w:rPr>
          <w:b/>
          <w:sz w:val="24"/>
          <w:lang w:val="hu-HU"/>
        </w:rPr>
      </w:pPr>
    </w:p>
    <w:p w:rsidR="00C520D1" w:rsidRPr="00C520D1" w:rsidRDefault="00C520D1" w:rsidP="00567A1D">
      <w:pPr>
        <w:pStyle w:val="Cmsor1"/>
        <w:spacing w:after="0" w:line="240" w:lineRule="auto"/>
      </w:pPr>
      <w:r w:rsidRPr="00C520D1">
        <w:t xml:space="preserve">Konzulens: </w:t>
      </w:r>
      <w:r w:rsidR="00FB3B37">
        <w:t>Dr. Zelei Ambrus</w:t>
      </w:r>
      <w:r w:rsidRPr="00C520D1">
        <w:t xml:space="preserve">, </w:t>
      </w:r>
      <w:r w:rsidR="00FB3B37">
        <w:t>Műszaki Mechanika</w:t>
      </w:r>
      <w:r w:rsidRPr="00C520D1">
        <w:t xml:space="preserve"> Tanszék</w:t>
      </w:r>
      <w:r w:rsidR="00567A1D">
        <w:br/>
        <w:t xml:space="preserve">e-mail: </w:t>
      </w:r>
      <w:r w:rsidR="00FB3B37">
        <w:t>zele</w:t>
      </w:r>
      <w:r w:rsidR="00663AFB">
        <w:t>i</w:t>
      </w:r>
      <w:r w:rsidR="00FB3B37">
        <w:t>@mm.bme.hu</w:t>
      </w:r>
    </w:p>
    <w:p w:rsidR="00106CAD" w:rsidRDefault="00663CB9">
      <w:pPr>
        <w:pStyle w:val="Szvegtrzs"/>
        <w:spacing w:before="240"/>
      </w:pPr>
      <w:del w:id="0" w:author="Administrator" w:date="2017-09-26T12:18:00Z">
        <w:r w:rsidDel="00EC0CAB">
          <w:delText>Napjainkban a</w:delText>
        </w:r>
      </w:del>
      <w:ins w:id="1" w:author="Administrator" w:date="2017-09-26T12:18:00Z">
        <w:r w:rsidR="00EC0CAB">
          <w:t>Az ipari</w:t>
        </w:r>
      </w:ins>
      <w:r>
        <w:t xml:space="preserve"> robotok szabályozástechnikájának uralkodó irányzata a </w:t>
      </w:r>
      <w:r w:rsidR="00FB3B37">
        <w:t xml:space="preserve">rendszer dinamikáját kompenzáló, lineáris szabályozási módszerek használata. Ennek nagy </w:t>
      </w:r>
      <w:r w:rsidR="00106CAD">
        <w:t>hátránya, hogy ezek a szabályozási stratégiák nem használják ki a rendszer természetes dinamikája adta lehetőségeket, így veszítenek hatékonyságukból. Az alulaktuált rendszerek vizsgálatakor olyan szabályozók tervezésére törekszünk, amik a rendszer dinamikáját felhasználva gyorsabb, energia-hatékonyabb és robusztusabb szabályozást tesznek lehetővé.</w:t>
      </w:r>
    </w:p>
    <w:p w:rsidR="00FB3B37" w:rsidRDefault="00106CAD">
      <w:pPr>
        <w:pStyle w:val="Szvegtrzs"/>
        <w:spacing w:before="240"/>
      </w:pPr>
      <w:r>
        <w:t>Dolgozatom témája egy űrbéli robot szabályozási módszereinek vizsgálata.</w:t>
      </w:r>
      <w:r w:rsidR="008F119A">
        <w:t xml:space="preserve"> A robot egy robottestből és a hozzá kapcsolódó robotkarból épül fel.</w:t>
      </w:r>
      <w:r>
        <w:t xml:space="preserve"> A robot 3 szabadságfokú, de csak két </w:t>
      </w:r>
      <w:proofErr w:type="spellStart"/>
      <w:r>
        <w:t>aktuátorral</w:t>
      </w:r>
      <w:proofErr w:type="spellEnd"/>
      <w:r>
        <w:t xml:space="preserve"> rendelkezik, ezért alulaktuáltnak tekinthető.</w:t>
      </w:r>
    </w:p>
    <w:p w:rsidR="00106CAD" w:rsidRDefault="008F119A">
      <w:pPr>
        <w:pStyle w:val="Szvegtrzs"/>
        <w:spacing w:before="240"/>
      </w:pPr>
      <w:r>
        <w:t xml:space="preserve">Dolgozatomban két szabályozási módszert alkalmaztam a robot irányírásához. Az egyik módszer az általam már korábban vizsgált, Laplace transzformáción alapuló szabályozó. A szabályozó implementálása során vizsgáltam a rendszer ún.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degree-it</w:t>
      </w:r>
      <w:proofErr w:type="spellEnd"/>
      <w:r>
        <w:t xml:space="preserve">, </w:t>
      </w:r>
      <w:r w:rsidR="006A58F4">
        <w:t>melynek segítségével leírható a szabályozó jel kimeneten való megjelenése.</w:t>
      </w:r>
    </w:p>
    <w:p w:rsidR="00FD0082" w:rsidRDefault="006A58F4">
      <w:pPr>
        <w:pStyle w:val="Szvegtrzs"/>
        <w:spacing w:before="240"/>
      </w:pPr>
      <w:r>
        <w:t xml:space="preserve">A második szabályozási módszer </w:t>
      </w:r>
      <w:r w:rsidR="00C3450B">
        <w:t xml:space="preserve">a </w:t>
      </w:r>
      <w:proofErr w:type="spellStart"/>
      <w:r w:rsidR="00C3450B">
        <w:t>Wen-Bayard</w:t>
      </w:r>
      <w:proofErr w:type="spellEnd"/>
      <w:r w:rsidR="00C3450B">
        <w:t xml:space="preserve"> szabályozó algoritmuson</w:t>
      </w:r>
      <w:r>
        <w:t xml:space="preserve"> alapszik. Ez a szabályozó azonban önmagában nem alkalmazható alulaktuált rendszerek irányítására. A </w:t>
      </w:r>
      <w:proofErr w:type="spellStart"/>
      <w:r w:rsidR="00F72590">
        <w:t>perdületmegmaradást</w:t>
      </w:r>
      <w:proofErr w:type="spellEnd"/>
      <w:r w:rsidR="00F72590">
        <w:t xml:space="preserve"> felírva kiegészítettem a szabályozót oly módon, hogy így már alkalmazható legyen az űrbéli robot szabályozására.</w:t>
      </w:r>
      <w:bookmarkStart w:id="2" w:name="_GoBack"/>
      <w:bookmarkEnd w:id="2"/>
    </w:p>
    <w:p w:rsidR="00C520D1" w:rsidRPr="00C520D1" w:rsidRDefault="00C520D1">
      <w:pPr>
        <w:tabs>
          <w:tab w:val="left" w:pos="6521"/>
        </w:tabs>
        <w:rPr>
          <w:sz w:val="24"/>
          <w:lang w:val="hu-HU"/>
        </w:rPr>
      </w:pPr>
    </w:p>
    <w:p w:rsidR="00C520D1" w:rsidRPr="00C520D1" w:rsidRDefault="00C520D1">
      <w:pPr>
        <w:tabs>
          <w:tab w:val="left" w:pos="6521"/>
        </w:tabs>
        <w:rPr>
          <w:sz w:val="24"/>
          <w:lang w:val="hu-HU"/>
        </w:rPr>
      </w:pPr>
      <w:r w:rsidRPr="00C520D1">
        <w:rPr>
          <w:sz w:val="24"/>
          <w:u w:val="single"/>
          <w:lang w:val="hu-HU"/>
        </w:rPr>
        <w:t>Irodalom:</w:t>
      </w:r>
    </w:p>
    <w:p w:rsidR="00C520D1" w:rsidRPr="00C520D1" w:rsidRDefault="00C520D1">
      <w:pPr>
        <w:pStyle w:val="lfej"/>
        <w:tabs>
          <w:tab w:val="clear" w:pos="4536"/>
          <w:tab w:val="clear" w:pos="9072"/>
          <w:tab w:val="left" w:pos="6521"/>
        </w:tabs>
      </w:pPr>
    </w:p>
    <w:p w:rsidR="00F72590" w:rsidRPr="00F72590" w:rsidRDefault="00F72590">
      <w:pPr>
        <w:numPr>
          <w:ilvl w:val="0"/>
          <w:numId w:val="1"/>
        </w:numPr>
        <w:tabs>
          <w:tab w:val="left" w:pos="6521"/>
        </w:tabs>
        <w:rPr>
          <w:sz w:val="24"/>
          <w:lang w:val="hu-HU"/>
        </w:rPr>
      </w:pPr>
      <w:r w:rsidRPr="00F72590">
        <w:rPr>
          <w:sz w:val="24"/>
        </w:rPr>
        <w:t>Mazur, A. (1996). Universal adaptive tracking controller for rigid manipulators. </w:t>
      </w:r>
      <w:r w:rsidRPr="00F72590">
        <w:rPr>
          <w:i/>
          <w:iCs/>
          <w:sz w:val="24"/>
        </w:rPr>
        <w:t>APPLIED MATHEMATICS AND COMPUTER SCIENCE</w:t>
      </w:r>
      <w:r w:rsidRPr="00F72590">
        <w:rPr>
          <w:sz w:val="24"/>
        </w:rPr>
        <w:t>, </w:t>
      </w:r>
      <w:r w:rsidRPr="00F72590">
        <w:rPr>
          <w:i/>
          <w:iCs/>
          <w:sz w:val="24"/>
        </w:rPr>
        <w:t>6</w:t>
      </w:r>
      <w:r w:rsidRPr="00F72590">
        <w:rPr>
          <w:sz w:val="24"/>
        </w:rPr>
        <w:t>, 759-788.</w:t>
      </w:r>
    </w:p>
    <w:p w:rsidR="000767A1" w:rsidRPr="000767A1" w:rsidRDefault="00C3450B" w:rsidP="000767A1">
      <w:pPr>
        <w:numPr>
          <w:ilvl w:val="0"/>
          <w:numId w:val="1"/>
        </w:numPr>
        <w:tabs>
          <w:tab w:val="left" w:pos="6521"/>
        </w:tabs>
        <w:rPr>
          <w:sz w:val="24"/>
          <w:lang w:val="en-GB"/>
        </w:rPr>
      </w:pPr>
      <w:proofErr w:type="spellStart"/>
      <w:r>
        <w:rPr>
          <w:sz w:val="24"/>
          <w:lang w:val="hu-HU"/>
        </w:rPr>
        <w:t>Elzbieta</w:t>
      </w:r>
      <w:proofErr w:type="spellEnd"/>
      <w:r>
        <w:rPr>
          <w:sz w:val="24"/>
          <w:lang w:val="hu-HU"/>
        </w:rPr>
        <w:t xml:space="preserve"> </w:t>
      </w:r>
      <w:proofErr w:type="spellStart"/>
      <w:r>
        <w:rPr>
          <w:sz w:val="24"/>
          <w:lang w:val="hu-HU"/>
        </w:rPr>
        <w:t>Jarzebowska</w:t>
      </w:r>
      <w:proofErr w:type="spellEnd"/>
      <w:r>
        <w:rPr>
          <w:sz w:val="24"/>
          <w:lang w:val="hu-HU"/>
        </w:rPr>
        <w:t xml:space="preserve">, </w:t>
      </w:r>
      <w:proofErr w:type="spellStart"/>
      <w:r>
        <w:rPr>
          <w:sz w:val="24"/>
          <w:lang w:val="hu-HU"/>
        </w:rPr>
        <w:t>Bartlomiej</w:t>
      </w:r>
      <w:proofErr w:type="spellEnd"/>
      <w:r>
        <w:rPr>
          <w:sz w:val="24"/>
          <w:lang w:val="hu-HU"/>
        </w:rPr>
        <w:t xml:space="preserve"> </w:t>
      </w:r>
      <w:proofErr w:type="spellStart"/>
      <w:r>
        <w:rPr>
          <w:sz w:val="24"/>
          <w:lang w:val="hu-HU"/>
        </w:rPr>
        <w:t>Pilarczyk</w:t>
      </w:r>
      <w:proofErr w:type="spellEnd"/>
      <w:r>
        <w:rPr>
          <w:sz w:val="24"/>
          <w:lang w:val="hu-HU"/>
        </w:rPr>
        <w:t xml:space="preserve">: Design of </w:t>
      </w:r>
      <w:proofErr w:type="spellStart"/>
      <w:r>
        <w:rPr>
          <w:sz w:val="24"/>
          <w:lang w:val="hu-HU"/>
        </w:rPr>
        <w:t>tracking</w:t>
      </w:r>
      <w:proofErr w:type="spellEnd"/>
      <w:r>
        <w:rPr>
          <w:sz w:val="24"/>
          <w:lang w:val="hu-HU"/>
        </w:rPr>
        <w:t xml:space="preserve"> </w:t>
      </w:r>
      <w:proofErr w:type="spellStart"/>
      <w:r>
        <w:rPr>
          <w:sz w:val="24"/>
          <w:lang w:val="hu-HU"/>
        </w:rPr>
        <w:t>controller</w:t>
      </w:r>
      <w:proofErr w:type="spellEnd"/>
      <w:r>
        <w:rPr>
          <w:sz w:val="24"/>
          <w:lang w:val="hu-HU"/>
        </w:rPr>
        <w:t xml:space="preserve"> for </w:t>
      </w:r>
      <w:proofErr w:type="spellStart"/>
      <w:r>
        <w:rPr>
          <w:sz w:val="24"/>
          <w:lang w:val="hu-HU"/>
        </w:rPr>
        <w:t>object</w:t>
      </w:r>
      <w:proofErr w:type="spellEnd"/>
      <w:r>
        <w:rPr>
          <w:sz w:val="24"/>
          <w:lang w:val="hu-HU"/>
        </w:rPr>
        <w:t xml:space="preserve"> </w:t>
      </w:r>
      <w:proofErr w:type="spellStart"/>
      <w:r>
        <w:rPr>
          <w:sz w:val="24"/>
          <w:lang w:val="hu-HU"/>
        </w:rPr>
        <w:t>interception</w:t>
      </w:r>
      <w:proofErr w:type="spellEnd"/>
      <w:r>
        <w:rPr>
          <w:sz w:val="24"/>
          <w:lang w:val="hu-HU"/>
        </w:rPr>
        <w:t xml:space="preserve"> in </w:t>
      </w:r>
      <w:proofErr w:type="spellStart"/>
      <w:r>
        <w:rPr>
          <w:sz w:val="24"/>
          <w:lang w:val="hu-HU"/>
        </w:rPr>
        <w:t>space</w:t>
      </w:r>
      <w:proofErr w:type="spellEnd"/>
      <w:r>
        <w:rPr>
          <w:sz w:val="24"/>
          <w:lang w:val="hu-HU"/>
        </w:rPr>
        <w:t xml:space="preserve">, </w:t>
      </w:r>
      <w:r w:rsidR="000767A1" w:rsidRPr="000767A1">
        <w:rPr>
          <w:sz w:val="24"/>
          <w:lang w:val="en-GB"/>
        </w:rPr>
        <w:t xml:space="preserve">Institute of Aeronautics and Applied Mechanics, Warsaw University of Technology, </w:t>
      </w:r>
      <w:proofErr w:type="spellStart"/>
      <w:r w:rsidR="000767A1" w:rsidRPr="000767A1">
        <w:rPr>
          <w:sz w:val="24"/>
          <w:lang w:val="en-GB"/>
        </w:rPr>
        <w:t>Nowowiejska</w:t>
      </w:r>
      <w:proofErr w:type="spellEnd"/>
      <w:r w:rsidR="000767A1" w:rsidRPr="000767A1">
        <w:rPr>
          <w:sz w:val="24"/>
          <w:lang w:val="en-GB"/>
        </w:rPr>
        <w:t xml:space="preserve"> 24, 00-665 </w:t>
      </w:r>
      <w:proofErr w:type="spellStart"/>
      <w:r w:rsidR="000767A1" w:rsidRPr="000767A1">
        <w:rPr>
          <w:sz w:val="24"/>
          <w:lang w:val="en-GB"/>
        </w:rPr>
        <w:t>Wasaw</w:t>
      </w:r>
      <w:proofErr w:type="spellEnd"/>
      <w:r w:rsidR="000767A1" w:rsidRPr="000767A1">
        <w:rPr>
          <w:sz w:val="24"/>
          <w:lang w:val="en-GB"/>
        </w:rPr>
        <w:t>, Poland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15"/>
      </w:tblGrid>
      <w:tr w:rsidR="000767A1" w:rsidRPr="000767A1" w:rsidTr="00492CB2">
        <w:trPr>
          <w:trHeight w:val="204"/>
        </w:trPr>
        <w:tc>
          <w:tcPr>
            <w:tcW w:w="9515" w:type="dxa"/>
          </w:tcPr>
          <w:p w:rsidR="000767A1" w:rsidRPr="000767A1" w:rsidRDefault="000767A1" w:rsidP="00492CB2">
            <w:pPr>
              <w:tabs>
                <w:tab w:val="left" w:pos="6521"/>
              </w:tabs>
              <w:rPr>
                <w:sz w:val="24"/>
                <w:lang w:val="en-GB"/>
              </w:rPr>
            </w:pPr>
          </w:p>
        </w:tc>
      </w:tr>
    </w:tbl>
    <w:p w:rsidR="000767A1" w:rsidRPr="000767A1" w:rsidRDefault="000767A1" w:rsidP="000767A1">
      <w:pPr>
        <w:tabs>
          <w:tab w:val="left" w:pos="6521"/>
        </w:tabs>
        <w:rPr>
          <w:sz w:val="24"/>
          <w:lang w:val="en-GB"/>
        </w:rPr>
      </w:pPr>
    </w:p>
    <w:p w:rsidR="00C520D1" w:rsidRPr="00C520D1" w:rsidRDefault="00C520D1" w:rsidP="000767A1">
      <w:pPr>
        <w:tabs>
          <w:tab w:val="left" w:pos="6521"/>
        </w:tabs>
        <w:ind w:left="360"/>
        <w:rPr>
          <w:sz w:val="24"/>
          <w:lang w:val="hu-HU"/>
        </w:rPr>
      </w:pPr>
    </w:p>
    <w:p w:rsidR="00C520D1" w:rsidRPr="00C520D1" w:rsidRDefault="00C520D1">
      <w:pPr>
        <w:rPr>
          <w:lang w:val="hu-HU"/>
        </w:rPr>
      </w:pPr>
    </w:p>
    <w:sectPr w:rsidR="00C520D1" w:rsidRPr="00C520D1" w:rsidSect="00E60C73">
      <w:headerReference w:type="default" r:id="rId8"/>
      <w:type w:val="continuous"/>
      <w:pgSz w:w="11907" w:h="16840" w:code="9"/>
      <w:pgMar w:top="851" w:right="1134" w:bottom="851" w:left="1134" w:header="567" w:footer="68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1AD" w:rsidRDefault="008131AD" w:rsidP="00706BC7">
      <w:r>
        <w:separator/>
      </w:r>
    </w:p>
  </w:endnote>
  <w:endnote w:type="continuationSeparator" w:id="0">
    <w:p w:rsidR="008131AD" w:rsidRDefault="008131AD" w:rsidP="00706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1AD" w:rsidRDefault="008131AD" w:rsidP="00706BC7">
      <w:r>
        <w:separator/>
      </w:r>
    </w:p>
  </w:footnote>
  <w:footnote w:type="continuationSeparator" w:id="0">
    <w:p w:rsidR="008131AD" w:rsidRDefault="008131AD" w:rsidP="00706B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D1" w:rsidRDefault="00C520D1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B60E9"/>
    <w:multiLevelType w:val="singleLevel"/>
    <w:tmpl w:val="0A0CB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7B93"/>
    <w:rsid w:val="000767A1"/>
    <w:rsid w:val="00106CAD"/>
    <w:rsid w:val="001D0E00"/>
    <w:rsid w:val="00567A1D"/>
    <w:rsid w:val="00663AFB"/>
    <w:rsid w:val="00663CB9"/>
    <w:rsid w:val="006A58F4"/>
    <w:rsid w:val="00743219"/>
    <w:rsid w:val="007A3665"/>
    <w:rsid w:val="008131AD"/>
    <w:rsid w:val="00814635"/>
    <w:rsid w:val="0081714C"/>
    <w:rsid w:val="008F119A"/>
    <w:rsid w:val="00C3450B"/>
    <w:rsid w:val="00C520D1"/>
    <w:rsid w:val="00D55CAA"/>
    <w:rsid w:val="00E60C73"/>
    <w:rsid w:val="00EC0CAB"/>
    <w:rsid w:val="00F47B93"/>
    <w:rsid w:val="00F72590"/>
    <w:rsid w:val="00FB3B37"/>
    <w:rsid w:val="00FD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0C73"/>
    <w:rPr>
      <w:lang w:val="en-AU"/>
    </w:rPr>
  </w:style>
  <w:style w:type="paragraph" w:styleId="Cmsor1">
    <w:name w:val="heading 1"/>
    <w:basedOn w:val="Norml"/>
    <w:next w:val="Norml"/>
    <w:qFormat/>
    <w:rsid w:val="00E60C73"/>
    <w:pPr>
      <w:keepNext/>
      <w:spacing w:after="240" w:line="360" w:lineRule="auto"/>
      <w:jc w:val="center"/>
      <w:outlineLvl w:val="0"/>
    </w:pPr>
    <w:rPr>
      <w:b/>
      <w:sz w:val="24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E60C73"/>
    <w:pPr>
      <w:tabs>
        <w:tab w:val="center" w:pos="4536"/>
        <w:tab w:val="right" w:pos="9072"/>
      </w:tabs>
    </w:pPr>
    <w:rPr>
      <w:sz w:val="24"/>
      <w:lang w:val="hu-HU"/>
    </w:rPr>
  </w:style>
  <w:style w:type="paragraph" w:styleId="Szvegtrzs">
    <w:name w:val="Body Text"/>
    <w:basedOn w:val="Norml"/>
    <w:rsid w:val="00E60C73"/>
    <w:pPr>
      <w:jc w:val="both"/>
    </w:pPr>
    <w:rPr>
      <w:sz w:val="24"/>
      <w:lang w:val="hu-HU"/>
    </w:rPr>
  </w:style>
  <w:style w:type="character" w:styleId="Hiperhivatkozs">
    <w:name w:val="Hyperlink"/>
    <w:basedOn w:val="Bekezdsalapbettpusa"/>
    <w:rsid w:val="00F47B93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B3B3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DAF0-324E-49C5-805A-D0936283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245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Favágó robot stabilitásának vizsgálata</vt:lpstr>
    </vt:vector>
  </TitlesOfParts>
  <Company> </Company>
  <LinksUpToDate>false</LinksUpToDate>
  <CharactersWithSpaces>1940</CharactersWithSpaces>
  <SharedDoc>false</SharedDoc>
  <HLinks>
    <vt:vector size="6" baseType="variant">
      <vt:variant>
        <vt:i4>4259865</vt:i4>
      </vt:variant>
      <vt:variant>
        <vt:i4>0</vt:i4>
      </vt:variant>
      <vt:variant>
        <vt:i4>0</vt:i4>
      </vt:variant>
      <vt:variant>
        <vt:i4>5</vt:i4>
      </vt:variant>
      <vt:variant>
        <vt:lpwstr>http://www.mm.bme.hu/tdk/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Favágó robot stabilitásának vizsgálata</dc:title>
  <dc:subject/>
  <dc:creator>Kovács Ádám</dc:creator>
  <cp:keywords/>
  <cp:lastModifiedBy>Administrator</cp:lastModifiedBy>
  <cp:revision>7</cp:revision>
  <dcterms:created xsi:type="dcterms:W3CDTF">2012-09-21T21:11:00Z</dcterms:created>
  <dcterms:modified xsi:type="dcterms:W3CDTF">2017-09-26T10:18:00Z</dcterms:modified>
</cp:coreProperties>
</file>