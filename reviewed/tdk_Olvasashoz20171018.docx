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CA7" w:rsidRDefault="00632CA7" w:rsidP="00632CA7">
      <w:r>
        <w:t>%% LyX 2.2.2 created this file.  For more info, see http://www.lyx.org/.</w:t>
      </w:r>
    </w:p>
    <w:p w:rsidR="00632CA7" w:rsidRDefault="00632CA7" w:rsidP="00632CA7">
      <w:r>
        <w:t>%% Do not edit unless you really know what you are doing.</w:t>
      </w:r>
    </w:p>
    <w:p w:rsidR="00632CA7" w:rsidRDefault="00632CA7" w:rsidP="00632CA7">
      <w:r>
        <w:t>\documentclass[12</w:t>
      </w:r>
      <w:proofErr w:type="gramStart"/>
      <w:r>
        <w:t>pt,twoside</w:t>
      </w:r>
      <w:proofErr w:type="gramEnd"/>
      <w:r>
        <w:t>,magyar,twoside,rightopen]{report}</w:t>
      </w:r>
    </w:p>
    <w:p w:rsidR="00632CA7" w:rsidRDefault="00632CA7" w:rsidP="00632CA7">
      <w:r>
        <w:t>\usepackage[T</w:t>
      </w:r>
      <w:proofErr w:type="gramStart"/>
      <w:r>
        <w:t>1]{</w:t>
      </w:r>
      <w:proofErr w:type="gramEnd"/>
      <w:r>
        <w:t>fontenc}</w:t>
      </w:r>
    </w:p>
    <w:p w:rsidR="00632CA7" w:rsidRDefault="00632CA7" w:rsidP="00632CA7">
      <w:r>
        <w:t>\usepackage[latin</w:t>
      </w:r>
      <w:proofErr w:type="gramStart"/>
      <w:r>
        <w:t>2]{</w:t>
      </w:r>
      <w:proofErr w:type="gramEnd"/>
      <w:r>
        <w:t>inputenc}</w:t>
      </w:r>
    </w:p>
    <w:p w:rsidR="00632CA7" w:rsidRDefault="00632CA7" w:rsidP="00632CA7">
      <w:r>
        <w:t>\usepackage[a4</w:t>
      </w:r>
      <w:proofErr w:type="gramStart"/>
      <w:r>
        <w:t>paper]{</w:t>
      </w:r>
      <w:proofErr w:type="gramEnd"/>
      <w:r>
        <w:t>geometry}</w:t>
      </w:r>
    </w:p>
    <w:p w:rsidR="00632CA7" w:rsidRDefault="00632CA7" w:rsidP="00632CA7">
      <w:r>
        <w:t>\geometry{</w:t>
      </w:r>
      <w:proofErr w:type="gramStart"/>
      <w:r>
        <w:t>verbose,tmargin</w:t>
      </w:r>
      <w:proofErr w:type="gramEnd"/>
      <w:r>
        <w:t>=2cm,bmargin=2cm,lmargin=3cm,rmargin=2cm,headheight=12pt,headsep=24pt}</w:t>
      </w:r>
    </w:p>
    <w:p w:rsidR="00632CA7" w:rsidRDefault="00632CA7" w:rsidP="00632CA7">
      <w:r>
        <w:t>\usepackage{fancyhdr}</w:t>
      </w:r>
    </w:p>
    <w:p w:rsidR="00632CA7" w:rsidRDefault="00632CA7" w:rsidP="00632CA7">
      <w:r>
        <w:t>\pagestyle{fancy}</w:t>
      </w:r>
    </w:p>
    <w:p w:rsidR="00632CA7" w:rsidRDefault="00632CA7" w:rsidP="00632CA7">
      <w:r>
        <w:t>\setcounter{secnumdepth</w:t>
      </w:r>
      <w:proofErr w:type="gramStart"/>
      <w:r>
        <w:t>}{</w:t>
      </w:r>
      <w:proofErr w:type="gramEnd"/>
      <w:r>
        <w:t>3}</w:t>
      </w:r>
    </w:p>
    <w:p w:rsidR="00632CA7" w:rsidRDefault="00632CA7" w:rsidP="00632CA7">
      <w:r>
        <w:t>\setcounter{tocdepth</w:t>
      </w:r>
      <w:proofErr w:type="gramStart"/>
      <w:r>
        <w:t>}{</w:t>
      </w:r>
      <w:proofErr w:type="gramEnd"/>
      <w:r>
        <w:t>3}</w:t>
      </w:r>
    </w:p>
    <w:p w:rsidR="00632CA7" w:rsidRDefault="00632CA7" w:rsidP="00632CA7">
      <w:r>
        <w:t>\usepackage{verbatim}</w:t>
      </w:r>
    </w:p>
    <w:p w:rsidR="00632CA7" w:rsidRDefault="00632CA7" w:rsidP="00632CA7">
      <w:r>
        <w:t>\usepackage{textcomp}</w:t>
      </w:r>
    </w:p>
    <w:p w:rsidR="00632CA7" w:rsidRDefault="00632CA7" w:rsidP="00632CA7">
      <w:r>
        <w:t>\usepackage{bm}</w:t>
      </w:r>
    </w:p>
    <w:p w:rsidR="00632CA7" w:rsidRDefault="00632CA7" w:rsidP="00632CA7">
      <w:r>
        <w:t>\usepackage{amsmath}</w:t>
      </w:r>
    </w:p>
    <w:p w:rsidR="00632CA7" w:rsidRDefault="00632CA7" w:rsidP="00632CA7">
      <w:r>
        <w:t>\usepackage{amssymb}</w:t>
      </w:r>
    </w:p>
    <w:p w:rsidR="00632CA7" w:rsidRDefault="00632CA7" w:rsidP="00632CA7">
      <w:r>
        <w:t>\usepackage{graphicx}</w:t>
      </w:r>
    </w:p>
    <w:p w:rsidR="00632CA7" w:rsidRDefault="00632CA7" w:rsidP="00632CA7">
      <w:r>
        <w:t>\usepackage{setspace}</w:t>
      </w:r>
    </w:p>
    <w:p w:rsidR="00632CA7" w:rsidRDefault="00632CA7" w:rsidP="00632CA7">
      <w:r>
        <w:t>\onehalfspacing</w:t>
      </w:r>
    </w:p>
    <w:p w:rsidR="00632CA7" w:rsidRDefault="00632CA7" w:rsidP="00632CA7"/>
    <w:p w:rsidR="00632CA7" w:rsidRDefault="00632CA7" w:rsidP="00632CA7">
      <w:r>
        <w:t>\makeatletter</w:t>
      </w:r>
    </w:p>
    <w:p w:rsidR="00632CA7" w:rsidRDefault="00632CA7" w:rsidP="00632CA7"/>
    <w:p w:rsidR="00632CA7" w:rsidRDefault="00632CA7" w:rsidP="00632CA7">
      <w:r>
        <w:t>%%%%%%%%%%%%%%%%%%%%%%%%%%%%%% LyX specific LaTeX commands.</w:t>
      </w:r>
    </w:p>
    <w:p w:rsidR="00632CA7" w:rsidRDefault="00632CA7" w:rsidP="00632CA7">
      <w:r>
        <w:t>%% Because html converters don't know tabularnewline</w:t>
      </w:r>
    </w:p>
    <w:p w:rsidR="00632CA7" w:rsidRDefault="00632CA7" w:rsidP="00632CA7">
      <w:r>
        <w:t>\providecommand{\</w:t>
      </w:r>
      <w:proofErr w:type="gramStart"/>
      <w:r>
        <w:t>tabularnewline}{</w:t>
      </w:r>
      <w:proofErr w:type="gramEnd"/>
      <w:r>
        <w:t>\\}</w:t>
      </w:r>
    </w:p>
    <w:p w:rsidR="00632CA7" w:rsidRDefault="00632CA7" w:rsidP="00632CA7"/>
    <w:p w:rsidR="00632CA7" w:rsidRDefault="00632CA7" w:rsidP="00632CA7">
      <w:r>
        <w:t>%%%%%%%%%%%%%%%%%%%%%%%%%%%%%% User specified LaTeX commands.</w:t>
      </w:r>
    </w:p>
    <w:p w:rsidR="00632CA7" w:rsidRDefault="00632CA7" w:rsidP="00632CA7">
      <w:r>
        <w:t>%\textwidth 160mm</w:t>
      </w:r>
    </w:p>
    <w:p w:rsidR="00632CA7" w:rsidRDefault="00632CA7" w:rsidP="00632CA7">
      <w:r>
        <w:t>%\oddsidemargin 0cm</w:t>
      </w:r>
    </w:p>
    <w:p w:rsidR="00632CA7" w:rsidRDefault="00632CA7" w:rsidP="00632CA7">
      <w:r>
        <w:t>%\topmargin -15mm</w:t>
      </w:r>
    </w:p>
    <w:p w:rsidR="00632CA7" w:rsidRDefault="00632CA7" w:rsidP="00632CA7">
      <w:r>
        <w:t>\usepackage{bm}</w:t>
      </w:r>
    </w:p>
    <w:p w:rsidR="00632CA7" w:rsidRDefault="00632CA7" w:rsidP="00632CA7">
      <w:r>
        <w:t>\</w:t>
      </w:r>
      <w:proofErr w:type="gramStart"/>
      <w:r>
        <w:t>lhead{</w:t>
      </w:r>
      <w:proofErr w:type="gramEnd"/>
      <w:r>
        <w:t>}</w:t>
      </w:r>
    </w:p>
    <w:p w:rsidR="00632CA7" w:rsidRDefault="00632CA7" w:rsidP="00632CA7">
      <w:r>
        <w:t>\cfoot</w:t>
      </w:r>
      <w:proofErr w:type="gramStart"/>
      <w:r>
        <w:t>{}\</w:t>
      </w:r>
      <w:proofErr w:type="gramEnd"/>
      <w:r>
        <w:t>rfoot{\thepage}</w:t>
      </w:r>
    </w:p>
    <w:p w:rsidR="00632CA7" w:rsidRDefault="00632CA7" w:rsidP="00632CA7">
      <w:r>
        <w:t>\renewcommand{\</w:t>
      </w:r>
      <w:proofErr w:type="gramStart"/>
      <w:r>
        <w:t>chaptermark}[</w:t>
      </w:r>
      <w:proofErr w:type="gramEnd"/>
      <w:r>
        <w:t>1]{\markboth{\MakeUppercase{\thechapter.\ fejezet. #1}}{}}</w:t>
      </w:r>
    </w:p>
    <w:p w:rsidR="00632CA7" w:rsidRDefault="00632CA7" w:rsidP="00632CA7">
      <w:r>
        <w:t>\newcommand{\</w:t>
      </w:r>
      <w:proofErr w:type="gramStart"/>
      <w:r>
        <w:t>tg}{</w:t>
      </w:r>
      <w:proofErr w:type="gramEnd"/>
      <w:r>
        <w:t>\mathop\mathrm{tg}}</w:t>
      </w:r>
    </w:p>
    <w:p w:rsidR="00632CA7" w:rsidRDefault="00632CA7" w:rsidP="00632CA7">
      <w:r>
        <w:t>\newcommand{\</w:t>
      </w:r>
      <w:proofErr w:type="gramStart"/>
      <w:r>
        <w:t>grad}{</w:t>
      </w:r>
      <w:proofErr w:type="gramEnd"/>
      <w:r>
        <w:t>\mathop\mathrm{grad}}</w:t>
      </w:r>
    </w:p>
    <w:p w:rsidR="00632CA7" w:rsidRDefault="00632CA7" w:rsidP="00632CA7">
      <w:r>
        <w:t>\newcommand{\</w:t>
      </w:r>
      <w:proofErr w:type="gramStart"/>
      <w:r>
        <w:t>BME}{</w:t>
      </w:r>
      <w:proofErr w:type="gramEnd"/>
      <w:r>
        <w:t>\hrule\vspace{6pt}{\large Budapesti Műszaki és Gazdaságtudományi Egyetem\\</w:t>
      </w:r>
    </w:p>
    <w:p w:rsidR="00632CA7" w:rsidRDefault="00632CA7" w:rsidP="00632CA7">
      <w:r>
        <w:t>Gépészmérnöki Kar\\</w:t>
      </w:r>
    </w:p>
    <w:p w:rsidR="00632CA7" w:rsidRDefault="00632CA7" w:rsidP="00632CA7">
      <w:r>
        <w:t>Műszaki Mechanikai Tanszék}}</w:t>
      </w:r>
    </w:p>
    <w:p w:rsidR="00632CA7" w:rsidRDefault="00632CA7" w:rsidP="00632CA7">
      <w:r>
        <w:t>\newcommand{\</w:t>
      </w:r>
      <w:proofErr w:type="gramStart"/>
      <w:r>
        <w:t>szerzo}{</w:t>
      </w:r>
      <w:proofErr w:type="gramEnd"/>
      <w:r>
        <w:t>Gángó Dániel}</w:t>
      </w:r>
    </w:p>
    <w:p w:rsidR="00632CA7" w:rsidRDefault="00632CA7" w:rsidP="00632CA7">
      <w:r>
        <w:t>\newcommand{\</w:t>
      </w:r>
      <w:proofErr w:type="gramStart"/>
      <w:r>
        <w:t>konzulensek}{</w:t>
      </w:r>
      <w:proofErr w:type="gramEnd"/>
      <w:r>
        <w:t>%</w:t>
      </w:r>
    </w:p>
    <w:p w:rsidR="00632CA7" w:rsidRDefault="00632CA7" w:rsidP="00632CA7">
      <w:r>
        <w:t>\hfill%</w:t>
      </w:r>
    </w:p>
    <w:p w:rsidR="00632CA7" w:rsidRDefault="00632CA7" w:rsidP="00632CA7">
      <w:r>
        <w:t>\parbox[t]{6</w:t>
      </w:r>
      <w:proofErr w:type="gramStart"/>
      <w:r>
        <w:t>cm}{</w:t>
      </w:r>
      <w:proofErr w:type="gramEnd"/>
      <w:r>
        <w:t>\normalsize Témavezető:\\</w:t>
      </w:r>
    </w:p>
    <w:p w:rsidR="00632CA7" w:rsidRDefault="00632CA7" w:rsidP="00632CA7">
      <w:r>
        <w:t>\hspace*{3</w:t>
      </w:r>
      <w:proofErr w:type="gramStart"/>
      <w:r>
        <w:t>em}Dr.</w:t>
      </w:r>
      <w:proofErr w:type="gramEnd"/>
      <w:r>
        <w:t xml:space="preserve"> Zelei Ambrus\\</w:t>
      </w:r>
    </w:p>
    <w:p w:rsidR="00632CA7" w:rsidRDefault="00632CA7" w:rsidP="00632CA7">
      <w:r>
        <w:t>\hspace*{3</w:t>
      </w:r>
      <w:proofErr w:type="gramStart"/>
      <w:r>
        <w:t>em}tudományos</w:t>
      </w:r>
      <w:proofErr w:type="gramEnd"/>
      <w:r>
        <w:t xml:space="preserve"> munkatárs}}</w:t>
      </w:r>
    </w:p>
    <w:p w:rsidR="00632CA7" w:rsidRDefault="00632CA7" w:rsidP="00632CA7"/>
    <w:p w:rsidR="00632CA7" w:rsidRDefault="00632CA7" w:rsidP="00632CA7">
      <w:r>
        <w:t>\usepackage{babel}</w:t>
      </w:r>
    </w:p>
    <w:p w:rsidR="00632CA7" w:rsidRDefault="00632CA7" w:rsidP="00632CA7">
      <w:r>
        <w:t>\</w:t>
      </w:r>
      <w:proofErr w:type="gramStart"/>
      <w:r>
        <w:t>usepackage[</w:t>
      </w:r>
      <w:proofErr w:type="gramEnd"/>
      <w:r>
        <w:t>style=numeric, backend=bibtex]{biblatex}</w:t>
      </w:r>
    </w:p>
    <w:p w:rsidR="00632CA7" w:rsidRDefault="00632CA7" w:rsidP="00632CA7">
      <w:r>
        <w:t xml:space="preserve">\addbibresource{irodalomjegyzek.bib} 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fancyhf{</w:t>
      </w:r>
      <w:proofErr w:type="gramEnd"/>
      <w:r>
        <w:t>}</w:t>
      </w:r>
    </w:p>
    <w:p w:rsidR="00632CA7" w:rsidRDefault="00632CA7" w:rsidP="00632CA7">
      <w:r>
        <w:t>\</w:t>
      </w:r>
      <w:proofErr w:type="gramStart"/>
      <w:r>
        <w:t>fancyfoot[</w:t>
      </w:r>
      <w:proofErr w:type="gramEnd"/>
      <w:r>
        <w:t>CE, CO]{\thepage}</w:t>
      </w:r>
    </w:p>
    <w:p w:rsidR="00632CA7" w:rsidRDefault="00632CA7" w:rsidP="00632CA7">
      <w:r>
        <w:t>\fancyhead[RO]{\rightmark}</w:t>
      </w:r>
    </w:p>
    <w:p w:rsidR="00632CA7" w:rsidRDefault="00632CA7" w:rsidP="00632CA7">
      <w:r>
        <w:t>\fancyhead[LE]{\leftmark}</w:t>
      </w:r>
    </w:p>
    <w:p w:rsidR="00632CA7" w:rsidRDefault="00632CA7" w:rsidP="00632CA7">
      <w:r>
        <w:lastRenderedPageBreak/>
        <w:t>%\renewcommand{\</w:t>
      </w:r>
      <w:proofErr w:type="gramStart"/>
      <w:r>
        <w:t>footrulewidth}{</w:t>
      </w:r>
      <w:proofErr w:type="gramEnd"/>
      <w:r>
        <w:t>0.4pt}</w:t>
      </w:r>
    </w:p>
    <w:p w:rsidR="00632CA7" w:rsidRDefault="00632CA7" w:rsidP="00632CA7">
      <w:r>
        <w:t>\renewcommand{\</w:t>
      </w:r>
      <w:proofErr w:type="gramStart"/>
      <w:r>
        <w:t>sectionmark}[</w:t>
      </w:r>
      <w:proofErr w:type="gramEnd"/>
      <w:r>
        <w:t>1]{\markright{\ \uppercase{#1}}}</w:t>
      </w:r>
    </w:p>
    <w:p w:rsidR="00632CA7" w:rsidRDefault="00632CA7" w:rsidP="00632CA7"/>
    <w:p w:rsidR="00632CA7" w:rsidRDefault="00632CA7" w:rsidP="00632CA7">
      <w:r>
        <w:t>\@ifundefined{showcaptionsetup</w:t>
      </w:r>
      <w:proofErr w:type="gramStart"/>
      <w:r>
        <w:t>}{</w:t>
      </w:r>
      <w:proofErr w:type="gramEnd"/>
      <w:r>
        <w:t>}{%</w:t>
      </w:r>
    </w:p>
    <w:p w:rsidR="00632CA7" w:rsidRDefault="00632CA7" w:rsidP="00632CA7">
      <w:r>
        <w:t xml:space="preserve"> \PassOptionsToPackage{caption=</w:t>
      </w:r>
      <w:proofErr w:type="gramStart"/>
      <w:r>
        <w:t>false}{</w:t>
      </w:r>
      <w:proofErr w:type="gramEnd"/>
      <w:r>
        <w:t>subfig}}</w:t>
      </w:r>
    </w:p>
    <w:p w:rsidR="00632CA7" w:rsidRDefault="00632CA7" w:rsidP="00632CA7">
      <w:r>
        <w:t>\usepackage{subfig}</w:t>
      </w:r>
    </w:p>
    <w:p w:rsidR="00632CA7" w:rsidRDefault="00632CA7" w:rsidP="00632CA7">
      <w:r>
        <w:t>\makeatother</w:t>
      </w:r>
    </w:p>
    <w:p w:rsidR="00632CA7" w:rsidRDefault="00632CA7" w:rsidP="00632CA7"/>
    <w:p w:rsidR="00632CA7" w:rsidRDefault="00632CA7" w:rsidP="00632CA7">
      <w:r>
        <w:t>\usepackage{babel}</w:t>
      </w:r>
    </w:p>
    <w:p w:rsidR="00632CA7" w:rsidRDefault="00632CA7" w:rsidP="00632CA7">
      <w:r>
        <w:t>\begin{document}</w:t>
      </w:r>
    </w:p>
    <w:p w:rsidR="00632CA7" w:rsidRDefault="00632CA7" w:rsidP="00632CA7"/>
    <w:p w:rsidR="00632CA7" w:rsidRDefault="00632CA7" w:rsidP="00632CA7">
      <w:r>
        <w:t>\title{\vspace{-5cm}</w:t>
      </w:r>
    </w:p>
    <w:p w:rsidR="00632CA7" w:rsidRDefault="00632CA7" w:rsidP="00632CA7">
      <w:r>
        <w:t xml:space="preserve"> \includegraphics[width=0.4\</w:t>
      </w:r>
      <w:proofErr w:type="gramStart"/>
      <w:r>
        <w:t>textwidth,keepaspectratio</w:t>
      </w:r>
      <w:proofErr w:type="gramEnd"/>
      <w:r>
        <w:t>]{bme_skyline}\\</w:t>
      </w:r>
    </w:p>
    <w:p w:rsidR="00632CA7" w:rsidRDefault="00632CA7" w:rsidP="00632CA7">
      <w:r>
        <w:t xml:space="preserve"> \BME\vspace{5cm}</w:t>
      </w:r>
    </w:p>
    <w:p w:rsidR="00632CA7" w:rsidRDefault="00632CA7" w:rsidP="00632CA7">
      <w:r>
        <w:t xml:space="preserve"> \\</w:t>
      </w:r>
    </w:p>
    <w:p w:rsidR="00632CA7" w:rsidRDefault="00632CA7" w:rsidP="00632CA7">
      <w:r>
        <w:t xml:space="preserve"> TDK dolgozat címe\\</w:t>
      </w:r>
    </w:p>
    <w:p w:rsidR="00632CA7" w:rsidRDefault="00632CA7" w:rsidP="00632CA7">
      <w:r>
        <w:t xml:space="preserve"> ALULAKTUÁLT ŰRBÉLI ROBOT SZABÁLYOZÁSI MÓDSZEREI}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author{</w:t>
      </w:r>
      <w:proofErr w:type="gramEnd"/>
      <w:r>
        <w:t>Készítette: \textsc{\szerzo}}</w:t>
      </w:r>
    </w:p>
    <w:p w:rsidR="00632CA7" w:rsidRDefault="00632CA7" w:rsidP="00632CA7"/>
    <w:p w:rsidR="00632CA7" w:rsidRDefault="00632CA7" w:rsidP="00632CA7">
      <w:r>
        <w:t>\date{\vspace{3cm}</w:t>
      </w:r>
    </w:p>
    <w:p w:rsidR="00632CA7" w:rsidRDefault="00632CA7" w:rsidP="00632CA7">
      <w:r>
        <w:t xml:space="preserve"> \konzulensek\\</w:t>
      </w:r>
    </w:p>
    <w:p w:rsidR="00632CA7" w:rsidRDefault="00632CA7" w:rsidP="00632CA7">
      <w:r>
        <w:t xml:space="preserve"> \vspace{4cm}</w:t>
      </w:r>
    </w:p>
    <w:p w:rsidR="00632CA7" w:rsidRDefault="00632CA7" w:rsidP="00632CA7">
      <w:r>
        <w:t xml:space="preserve"> Budapest, 2017}</w:t>
      </w:r>
    </w:p>
    <w:p w:rsidR="00632CA7" w:rsidRDefault="00632CA7" w:rsidP="00632CA7"/>
    <w:p w:rsidR="00632CA7" w:rsidRDefault="00632CA7" w:rsidP="00632CA7">
      <w:r>
        <w:t>\maketitle</w:t>
      </w:r>
    </w:p>
    <w:p w:rsidR="00632CA7" w:rsidRDefault="00632CA7" w:rsidP="00632CA7">
      <w:r>
        <w:t>\pagenumbering{roman}\thispagestyle{empty}</w:t>
      </w:r>
    </w:p>
    <w:p w:rsidR="00632CA7" w:rsidRDefault="00632CA7" w:rsidP="00632CA7"/>
    <w:p w:rsidR="00632CA7" w:rsidRDefault="00632CA7" w:rsidP="00632CA7">
      <w:r>
        <w:t>Szerzői jog \copyright~\szerzo, 2017</w:t>
      </w:r>
    </w:p>
    <w:p w:rsidR="00632CA7" w:rsidRDefault="00632CA7" w:rsidP="00632CA7"/>
    <w:p w:rsidR="00632CA7" w:rsidRDefault="00632CA7" w:rsidP="00632CA7">
      <w:r>
        <w:t>\newpage</w:t>
      </w:r>
      <w:proofErr w:type="gramStart"/>
      <w:r>
        <w:t>{}\</w:t>
      </w:r>
      <w:proofErr w:type="gramEnd"/>
      <w:r>
        <w:t>thispagestyle{empty}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tableofcontents{</w:t>
      </w:r>
      <w:proofErr w:type="gramEnd"/>
      <w:r>
        <w:t>}</w:t>
      </w:r>
    </w:p>
    <w:p w:rsidR="00632CA7" w:rsidRDefault="00632CA7" w:rsidP="00632CA7"/>
    <w:p w:rsidR="00632CA7" w:rsidRDefault="00632CA7" w:rsidP="00632CA7">
      <w:r>
        <w:t>\thispagestyle{empty}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newpage{</w:t>
      </w:r>
      <w:proofErr w:type="gramEnd"/>
      <w:r>
        <w:t>}</w:t>
      </w:r>
    </w:p>
    <w:p w:rsidR="00632CA7" w:rsidRDefault="00632CA7" w:rsidP="00632CA7"/>
    <w:p w:rsidR="00632CA7" w:rsidRDefault="00632CA7" w:rsidP="00632CA7">
      <w:r>
        <w:t>\chapter{Bevezetés}</w:t>
      </w:r>
    </w:p>
    <w:p w:rsidR="00632CA7" w:rsidRDefault="00632CA7" w:rsidP="00632CA7"/>
    <w:p w:rsidR="00632CA7" w:rsidRDefault="00632CA7" w:rsidP="00632CA7">
      <w:r>
        <w:t xml:space="preserve">\pagenumbering{arabic} </w:t>
      </w:r>
    </w:p>
    <w:p w:rsidR="00632CA7" w:rsidRDefault="00632CA7" w:rsidP="00632CA7"/>
    <w:p w:rsidR="00632CA7" w:rsidRDefault="00632CA7" w:rsidP="00632CA7">
      <w:r>
        <w:t>Az ipari robotok szabályozástechnikájának uralkodó irányzata a rendszer</w:t>
      </w:r>
    </w:p>
    <w:p w:rsidR="00632CA7" w:rsidRDefault="00632CA7" w:rsidP="00632CA7">
      <w:r>
        <w:t>dinamikáját kompenzáló, lineáris szabályozási módszerek használata.</w:t>
      </w:r>
    </w:p>
    <w:p w:rsidR="00632CA7" w:rsidRDefault="00632CA7" w:rsidP="00632CA7">
      <w:r>
        <w:t>Ennek nagy hátránya, hogy ezek a szabályozási stratégiák nem használják</w:t>
      </w:r>
    </w:p>
    <w:p w:rsidR="00632CA7" w:rsidDel="002270B6" w:rsidRDefault="00632CA7" w:rsidP="002270B6">
      <w:pPr>
        <w:rPr>
          <w:del w:id="0" w:author="Administrator" w:date="2017-10-18T07:17:00Z"/>
        </w:rPr>
      </w:pPr>
      <w:r>
        <w:t>ki a rendszer természetes dinamikája adta lehetőségeket</w:t>
      </w:r>
      <w:del w:id="1" w:author="Administrator" w:date="2017-10-18T07:18:00Z">
        <w:r w:rsidDel="002270B6">
          <w:delText>,</w:delText>
        </w:r>
      </w:del>
      <w:del w:id="2" w:author="Administrator" w:date="2017-10-18T07:17:00Z">
        <w:r w:rsidDel="002270B6">
          <w:delText xml:space="preserve"> így veszítenek</w:delText>
        </w:r>
      </w:del>
    </w:p>
    <w:p w:rsidR="00632CA7" w:rsidRDefault="00632CA7" w:rsidP="002270B6">
      <w:del w:id="3" w:author="Administrator" w:date="2017-10-18T07:17:00Z">
        <w:r w:rsidDel="002270B6">
          <w:delText>hatékonyságukból</w:delText>
        </w:r>
      </w:del>
      <w:r>
        <w:t>. Az alulaktuált rendszerek vizsgálatakor olyan szabályozók</w:t>
      </w:r>
    </w:p>
    <w:p w:rsidR="00632CA7" w:rsidRDefault="00632CA7" w:rsidP="00632CA7">
      <w:r>
        <w:t>tervezésére törekszünk, amik a rendszer dinamikáját felhasználva gyorsabb,</w:t>
      </w:r>
    </w:p>
    <w:p w:rsidR="00632CA7" w:rsidRDefault="00632CA7" w:rsidP="00632CA7">
      <w:r>
        <w:t>energia-hatékonyabb és robusztusabb szabályozást tesznek lehetővé.</w:t>
      </w:r>
    </w:p>
    <w:p w:rsidR="00632CA7" w:rsidRDefault="00632CA7" w:rsidP="00632CA7"/>
    <w:p w:rsidR="00632CA7" w:rsidRDefault="00632CA7" w:rsidP="00632CA7">
      <w:r>
        <w:t>Dolgozatom témája egy űrbéli robot szabályozási módszereinek vizsgálata.</w:t>
      </w:r>
    </w:p>
    <w:p w:rsidR="00632CA7" w:rsidRDefault="00632CA7" w:rsidP="00632CA7">
      <w:r>
        <w:t xml:space="preserve">A </w:t>
      </w:r>
      <w:del w:id="4" w:author="Administrator" w:date="2017-10-18T07:19:00Z">
        <w:r w:rsidDel="003D7D2B">
          <w:delText xml:space="preserve">robot </w:delText>
        </w:r>
      </w:del>
      <w:ins w:id="5" w:author="Administrator" w:date="2017-10-18T07:19:00Z">
        <w:r w:rsidR="003D7D2B">
          <w:t xml:space="preserve">síkbeli modell </w:t>
        </w:r>
      </w:ins>
      <w:r>
        <w:t xml:space="preserve">egy robottestből és a hozzá kapcsolódó </w:t>
      </w:r>
      <w:ins w:id="6" w:author="Administrator" w:date="2017-10-18T07:21:00Z">
        <w:r w:rsidR="003D7D2B">
          <w:t xml:space="preserve">két tagú </w:t>
        </w:r>
      </w:ins>
      <w:r>
        <w:t>robotkarból épül fel.</w:t>
      </w:r>
    </w:p>
    <w:p w:rsidR="00632CA7" w:rsidRDefault="00632CA7" w:rsidP="00632CA7">
      <w:r>
        <w:t>A robot 3 szabadságfokú, de csak két aktuátorral rendelkezik, ezért</w:t>
      </w:r>
    </w:p>
    <w:p w:rsidR="00632CA7" w:rsidRDefault="00632CA7" w:rsidP="00632CA7">
      <w:r>
        <w:t>alulaktuáltnak tekinthető.</w:t>
      </w:r>
      <w:ins w:id="7" w:author="Administrator" w:date="2017-10-18T07:20:00Z">
        <w:r w:rsidR="003D7D2B">
          <w:t xml:space="preserve"> A robot térbeli orientációjának közvetlen szabályozására nincs aktuátor.</w:t>
        </w:r>
      </w:ins>
    </w:p>
    <w:p w:rsidR="00632CA7" w:rsidRDefault="00632CA7" w:rsidP="00632CA7"/>
    <w:p w:rsidR="00632CA7" w:rsidRDefault="00632CA7" w:rsidP="00632CA7">
      <w:r>
        <w:t>Dolgozatomban két szabályozási módszert alkalmaztam a robot irányírásához.</w:t>
      </w:r>
    </w:p>
    <w:p w:rsidR="00632CA7" w:rsidRDefault="00632CA7" w:rsidP="00632CA7">
      <w:r>
        <w:t>Az egyik módszer az általam már korábban vizsgált, Laplace transzformáción</w:t>
      </w:r>
    </w:p>
    <w:p w:rsidR="00632CA7" w:rsidRDefault="00632CA7" w:rsidP="00632CA7">
      <w:r>
        <w:t>alapuló szabályozó. A szabályozó implementálása során vizsgáltam a</w:t>
      </w:r>
    </w:p>
    <w:p w:rsidR="00632CA7" w:rsidRDefault="00632CA7" w:rsidP="00632CA7">
      <w:r>
        <w:t xml:space="preserve">rendszer ún. </w:t>
      </w:r>
      <w:del w:id="8" w:author="Administrator" w:date="2017-10-18T07:23:00Z">
        <w:r w:rsidDel="006276B6">
          <w:delText>relative degree</w:delText>
        </w:r>
      </w:del>
      <w:ins w:id="9" w:author="Administrator" w:date="2017-10-18T07:23:00Z">
        <w:r w:rsidR="006276B6">
          <w:t>relatív fokait (relative degree)</w:t>
        </w:r>
      </w:ins>
      <w:del w:id="10" w:author="Administrator" w:date="2017-10-18T07:23:00Z">
        <w:r w:rsidDel="006276B6">
          <w:delText>-it</w:delText>
        </w:r>
      </w:del>
      <w:r>
        <w:t>, melynek segítségével leírható a szabályozó</w:t>
      </w:r>
    </w:p>
    <w:p w:rsidR="00632CA7" w:rsidRDefault="006276B6" w:rsidP="00632CA7">
      <w:ins w:id="11" w:author="Administrator" w:date="2017-10-18T07:23:00Z">
        <w:r>
          <w:t xml:space="preserve">bemenő </w:t>
        </w:r>
      </w:ins>
      <w:r w:rsidR="00632CA7">
        <w:t>jel</w:t>
      </w:r>
      <w:ins w:id="12" w:author="Administrator" w:date="2017-10-18T07:23:00Z">
        <w:r>
          <w:t>ének és a szabályozó</w:t>
        </w:r>
      </w:ins>
      <w:r w:rsidR="00632CA7">
        <w:t xml:space="preserve"> kimenet</w:t>
      </w:r>
      <w:del w:id="13" w:author="Administrator" w:date="2017-10-18T07:24:00Z">
        <w:r w:rsidR="00632CA7" w:rsidDel="006276B6">
          <w:delText>en való megjelenése</w:delText>
        </w:r>
      </w:del>
      <w:ins w:id="14" w:author="Administrator" w:date="2017-10-18T07:24:00Z">
        <w:r>
          <w:t>ének kapocslata</w:t>
        </w:r>
      </w:ins>
      <w:r w:rsidR="00632CA7">
        <w:t>.</w:t>
      </w:r>
    </w:p>
    <w:p w:rsidR="00632CA7" w:rsidRDefault="00632CA7" w:rsidP="00632CA7"/>
    <w:p w:rsidR="00632CA7" w:rsidRDefault="00632CA7" w:rsidP="00632CA7">
      <w:r>
        <w:t>A második szabályozási módszer a Wen-Bayard szabályozó algoritmuson</w:t>
      </w:r>
    </w:p>
    <w:p w:rsidR="00632CA7" w:rsidRDefault="00632CA7" w:rsidP="00632CA7">
      <w:r>
        <w:t>alapszik. Ez a szabályozó azonban önmagában nem alkalmazható alulaktuált</w:t>
      </w:r>
    </w:p>
    <w:p w:rsidR="00632CA7" w:rsidRDefault="00632CA7" w:rsidP="00632CA7">
      <w:r>
        <w:t>rendszerek irányítására. A perdületmegmaradást felírva kiegészítettem</w:t>
      </w:r>
    </w:p>
    <w:p w:rsidR="00632CA7" w:rsidRDefault="00632CA7" w:rsidP="00632CA7">
      <w:r>
        <w:t>a szabályozót oly módon, hogy így már alkalmazható legyen az űrbéli</w:t>
      </w:r>
    </w:p>
    <w:p w:rsidR="00632CA7" w:rsidRDefault="00632CA7" w:rsidP="00632CA7">
      <w:r>
        <w:t>robot szabályozására.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chapter{</w:t>
      </w:r>
      <w:proofErr w:type="gramEnd"/>
      <w:r>
        <w:t>A szabályozási módszerek bemutatása}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section{</w:t>
      </w:r>
      <w:proofErr w:type="gramEnd"/>
      <w:r>
        <w:t>Analitikus megoldás Laplace transzformációval}</w:t>
      </w:r>
    </w:p>
    <w:p w:rsidR="00632CA7" w:rsidRDefault="00632CA7" w:rsidP="00632CA7"/>
    <w:p w:rsidR="00632CA7" w:rsidRDefault="00632CA7" w:rsidP="00632CA7">
      <w:r>
        <w:t>A szabályozó bemutatása néhány módosítással \cite{Gango2016} forrásból</w:t>
      </w:r>
    </w:p>
    <w:p w:rsidR="00632CA7" w:rsidRDefault="00632CA7" w:rsidP="00632CA7">
      <w:r>
        <w:t>került átvételre.</w:t>
      </w:r>
    </w:p>
    <w:p w:rsidR="00632CA7" w:rsidRDefault="00632CA7" w:rsidP="00632CA7"/>
    <w:p w:rsidR="00632CA7" w:rsidRDefault="00632CA7" w:rsidP="00632CA7">
      <w:r>
        <w:t>Tegyük fel, hogy egy $n$ szabadságfokú rendszer mozgásegyenlete lineáris</w:t>
      </w:r>
    </w:p>
    <w:p w:rsidR="00632CA7" w:rsidRDefault="00632CA7" w:rsidP="00632CA7">
      <w:r>
        <w:t>az általános koordináták $\bm{q}(</w:t>
      </w:r>
      <w:proofErr w:type="gramStart"/>
      <w:r>
        <w:t>t)$</w:t>
      </w:r>
      <w:proofErr w:type="gramEnd"/>
      <w:r>
        <w:t xml:space="preserve"> vektorára</w:t>
      </w:r>
      <w:del w:id="15" w:author="Administrator" w:date="2017-10-18T07:27:00Z">
        <w:r w:rsidDel="00346B00">
          <w:delText xml:space="preserve"> </w:delText>
        </w:r>
      </w:del>
      <w:r>
        <w:t xml:space="preserve">, </w:t>
      </w:r>
      <w:del w:id="16" w:author="Administrator" w:date="2017-10-18T07:27:00Z">
        <w:r w:rsidDel="00346B00">
          <w:delText xml:space="preserve">és </w:delText>
        </w:r>
      </w:del>
      <w:ins w:id="17" w:author="Administrator" w:date="2017-10-18T07:27:00Z">
        <w:r w:rsidR="00346B00">
          <w:t xml:space="preserve">illetve </w:t>
        </w:r>
      </w:ins>
      <w:r>
        <w:t>annak első és</w:t>
      </w:r>
    </w:p>
    <w:p w:rsidR="00632CA7" w:rsidRDefault="00632CA7" w:rsidP="00632CA7">
      <w:r>
        <w:t>második idő szerinti deriváltjaira, $\dot{\bm{q</w:t>
      </w:r>
      <w:proofErr w:type="gramStart"/>
      <w:r>
        <w:t>}}(</w:t>
      </w:r>
      <w:proofErr w:type="gramEnd"/>
      <w:r>
        <w:t>t)$-re és $\ddot{\bm{q}}(t)$-re</w:t>
      </w:r>
    </w:p>
    <w:p w:rsidR="00632CA7" w:rsidRDefault="00632CA7" w:rsidP="00632CA7">
      <w:pPr>
        <w:rPr>
          <w:ins w:id="18" w:author="Administrator" w:date="2017-10-18T07:31:00Z"/>
        </w:rPr>
      </w:pPr>
      <w:r>
        <w:t xml:space="preserve">nézve. Ekkor a mozgásegyenlet felírható </w:t>
      </w:r>
    </w:p>
    <w:p w:rsidR="007F6174" w:rsidRDefault="00C57D29" w:rsidP="00632CA7">
      <w:pPr>
        <w:rPr>
          <w:ins w:id="19" w:author="Administrator" w:date="2017-10-18T07:33:00Z"/>
        </w:rPr>
      </w:pPr>
      <w:ins w:id="20" w:author="Administrator" w:date="2017-10-18T07:31:00Z">
        <w:r>
          <w:t xml:space="preserve">% u-ra is lineáris nem? És </w:t>
        </w:r>
      </w:ins>
      <w:ins w:id="21" w:author="Administrator" w:date="2017-10-18T07:32:00Z">
        <w:r>
          <w:t xml:space="preserve">szerintem </w:t>
        </w:r>
      </w:ins>
      <w:ins w:id="22" w:author="Administrator" w:date="2017-10-18T07:31:00Z">
        <w:r>
          <w:t>nem teljesen biztos benne az olvasó, hogy M, B, K, G és H azok q-tól független konstansok</w:t>
        </w:r>
      </w:ins>
      <w:ins w:id="23" w:author="Administrator" w:date="2017-10-18T07:32:00Z">
        <w:r>
          <w:t xml:space="preserve">. </w:t>
        </w:r>
      </w:ins>
    </w:p>
    <w:p w:rsidR="00C57D29" w:rsidRDefault="007F6174" w:rsidP="00632CA7">
      <w:ins w:id="24" w:author="Administrator" w:date="2017-10-18T07:33:00Z">
        <w:r>
          <w:t xml:space="preserve">% </w:t>
        </w:r>
      </w:ins>
      <w:ins w:id="25" w:author="Administrator" w:date="2017-10-18T07:32:00Z">
        <w:r w:rsidR="00C57D29">
          <w:t>Kéne megerősítés</w:t>
        </w:r>
      </w:ins>
      <w:ins w:id="26" w:author="Administrator" w:date="2017-10-18T07:33:00Z">
        <w:r w:rsidR="00C57D29">
          <w:t xml:space="preserve"> a szövegbe</w:t>
        </w:r>
      </w:ins>
      <w:ins w:id="27" w:author="Administrator" w:date="2017-10-18T07:32:00Z">
        <w:r w:rsidR="00C57D29">
          <w:t>.</w:t>
        </w:r>
      </w:ins>
    </w:p>
    <w:p w:rsidR="00632CA7" w:rsidRDefault="00632CA7" w:rsidP="00632CA7">
      <w:r>
        <w:t>\begin{equation}</w:t>
      </w:r>
    </w:p>
    <w:p w:rsidR="00632CA7" w:rsidRDefault="00632CA7" w:rsidP="00632CA7">
      <w:r>
        <w:t>\bm{M}\ddot{\bm{q</w:t>
      </w:r>
      <w:proofErr w:type="gramStart"/>
      <w:r>
        <w:t>}}+</w:t>
      </w:r>
      <w:proofErr w:type="gramEnd"/>
      <w:r>
        <w:t>\bm{B}\dot{\bm{q}}+\bm{Kq}+\bm{G}=\bm{Hu}\label{eq:lin-mozgasegyenlet}</w:t>
      </w:r>
    </w:p>
    <w:p w:rsidR="00632CA7" w:rsidRDefault="00632CA7" w:rsidP="00632CA7">
      <w:pPr>
        <w:rPr>
          <w:ins w:id="28" w:author="Administrator" w:date="2017-10-18T07:28:00Z"/>
        </w:rPr>
      </w:pPr>
      <w:r>
        <w:t>\end{equation}</w:t>
      </w:r>
    </w:p>
    <w:p w:rsidR="002676A3" w:rsidRDefault="007B36FE" w:rsidP="00632CA7">
      <w:pPr>
        <w:rPr>
          <w:ins w:id="29" w:author="Administrator" w:date="2017-10-18T07:33:00Z"/>
        </w:rPr>
      </w:pPr>
      <w:ins w:id="30" w:author="Administrator" w:date="2017-10-18T07:28:00Z">
        <w:r>
          <w:t xml:space="preserve">% </w:t>
        </w:r>
      </w:ins>
      <w:ins w:id="31" w:author="Administrator" w:date="2017-10-18T07:29:00Z">
        <w:r>
          <w:t>itt az MM-en inkább a boldface, nem döntött mátrix és vektor jelölés</w:t>
        </w:r>
        <w:r w:rsidR="002676A3">
          <w:t>ekhez vannak szokva az emberek,</w:t>
        </w:r>
      </w:ins>
    </w:p>
    <w:p w:rsidR="007B36FE" w:rsidRDefault="002676A3" w:rsidP="00632CA7">
      <w:ins w:id="32" w:author="Administrator" w:date="2017-10-18T07:33:00Z">
        <w:r>
          <w:t xml:space="preserve">% </w:t>
        </w:r>
      </w:ins>
      <w:ins w:id="33" w:author="Administrator" w:date="2017-10-18T07:29:00Z">
        <w:r w:rsidR="007B36FE">
          <w:t>szóval szeirintem a \</w:t>
        </w:r>
        <w:proofErr w:type="gramStart"/>
        <w:r w:rsidR="007B36FE">
          <w:t>bm{</w:t>
        </w:r>
      </w:ins>
      <w:proofErr w:type="gramEnd"/>
      <w:ins w:id="34" w:author="Administrator" w:date="2017-10-18T07:30:00Z">
        <w:r w:rsidR="007B36FE">
          <w:t>…</w:t>
        </w:r>
      </w:ins>
      <w:ins w:id="35" w:author="Administrator" w:date="2017-10-18T07:29:00Z">
        <w:r w:rsidR="007B36FE">
          <w:t>} helyett inkább</w:t>
        </w:r>
      </w:ins>
      <w:ins w:id="36" w:author="Administrator" w:date="2017-10-18T07:30:00Z">
        <w:r w:rsidR="007B36FE">
          <w:t xml:space="preserve"> \bf{…} kellene mindenhol. Ctrl+F segítségével talán gyorsan módosítható.</w:t>
        </w:r>
      </w:ins>
    </w:p>
    <w:p w:rsidR="00632CA7" w:rsidRDefault="00632CA7" w:rsidP="00632CA7">
      <w:r>
        <w:t>alakban, ahol $\bm{M}\in\mathbb{R}</w:t>
      </w:r>
      <w:proofErr w:type="gramStart"/>
      <w:r>
        <w:t>^{</w:t>
      </w:r>
      <w:proofErr w:type="gramEnd"/>
      <w:r>
        <w:t xml:space="preserve">n\times n}$ a rendszer </w:t>
      </w:r>
      <w:ins w:id="37" w:author="Administrator" w:date="2017-10-18T07:35:00Z">
        <w:r w:rsidR="00464FFC">
          <w:t xml:space="preserve">általános </w:t>
        </w:r>
      </w:ins>
      <w:r>
        <w:t>tömegmátrixa,</w:t>
      </w:r>
    </w:p>
    <w:p w:rsidR="00632CA7" w:rsidRDefault="00632CA7" w:rsidP="00632CA7">
      <w:r>
        <w:t>$\bm{B}\in\mathbb{R}</w:t>
      </w:r>
      <w:proofErr w:type="gramStart"/>
      <w:r>
        <w:t>^{</w:t>
      </w:r>
      <w:proofErr w:type="gramEnd"/>
      <w:r>
        <w:t>n\times n}$ a rendszer csillapításait tartalmazó</w:t>
      </w:r>
    </w:p>
    <w:p w:rsidR="00632CA7" w:rsidRDefault="00632CA7" w:rsidP="00632CA7">
      <w:r>
        <w:t>mátrix, $\bm{K}\in\mathbb{R}</w:t>
      </w:r>
      <w:proofErr w:type="gramStart"/>
      <w:r>
        <w:t>^{</w:t>
      </w:r>
      <w:proofErr w:type="gramEnd"/>
      <w:r>
        <w:t>n\times n}$ a rendszer merevségi mátrixa,</w:t>
      </w:r>
    </w:p>
    <w:p w:rsidR="00632CA7" w:rsidRDefault="00632CA7" w:rsidP="00632CA7">
      <w:r>
        <w:t xml:space="preserve">$\bm{G}\in\mathbb{R}^{n}$ a </w:t>
      </w:r>
      <w:del w:id="38" w:author="Administrator" w:date="2017-10-18T07:35:00Z">
        <w:r w:rsidDel="009E41F7">
          <w:delText>rendszerre ható gravitációs erők</w:delText>
        </w:r>
      </w:del>
      <w:ins w:id="39" w:author="Administrator" w:date="2017-10-18T07:35:00Z">
        <w:r w:rsidR="009E41F7">
          <w:t>gravitációból származó általános erők</w:t>
        </w:r>
      </w:ins>
      <w:r>
        <w:t xml:space="preserve"> vektora,</w:t>
      </w:r>
    </w:p>
    <w:p w:rsidR="00632CA7" w:rsidRDefault="00632CA7" w:rsidP="00632CA7">
      <w:r>
        <w:t>$\bm{H}\in\mathbb{R}</w:t>
      </w:r>
      <w:proofErr w:type="gramStart"/>
      <w:r>
        <w:t>^{</w:t>
      </w:r>
      <w:proofErr w:type="gramEnd"/>
      <w:r>
        <w:t>n\times m}$ a rendszer bemeneti mátrixa, $\bm{u}\in\mathbb{R}^{m}$</w:t>
      </w:r>
    </w:p>
    <w:p w:rsidR="00632CA7" w:rsidRDefault="00632CA7" w:rsidP="00632CA7">
      <w:r>
        <w:t xml:space="preserve">a </w:t>
      </w:r>
      <w:del w:id="40" w:author="Administrator" w:date="2017-10-18T07:34:00Z">
        <w:r w:rsidDel="009E41F7">
          <w:delText>rendszerre ható</w:delText>
        </w:r>
      </w:del>
      <w:ins w:id="41" w:author="Administrator" w:date="2017-10-18T07:34:00Z">
        <w:r w:rsidR="009E41F7">
          <w:t>szabályozási</w:t>
        </w:r>
      </w:ins>
      <w:r>
        <w:t xml:space="preserve"> bemenetek vektora. Írjuk elő, hogy a rendszer aktuátorainak</w:t>
      </w:r>
    </w:p>
    <w:p w:rsidR="00632CA7" w:rsidRDefault="00632CA7" w:rsidP="00632CA7">
      <w:r>
        <w:t>száma legyen kevesebb a szabadságfokok számánál ($m&lt;n$), ezáltal</w:t>
      </w:r>
    </w:p>
    <w:p w:rsidR="00632CA7" w:rsidRDefault="00632CA7" w:rsidP="00632CA7">
      <w:r>
        <w:t>a rendszer alulaktuálttá válik.</w:t>
      </w:r>
    </w:p>
    <w:p w:rsidR="00632CA7" w:rsidRDefault="00632CA7" w:rsidP="00632CA7"/>
    <w:p w:rsidR="00632CA7" w:rsidRDefault="00632CA7" w:rsidP="00632CA7">
      <w:pPr>
        <w:rPr>
          <w:ins w:id="42" w:author="Administrator" w:date="2017-10-18T07:38:00Z"/>
        </w:rPr>
      </w:pPr>
      <w:r>
        <w:t>A rendszer mozgásának előírásához vezessünk be egy ún. szervo-kényszert:</w:t>
      </w:r>
    </w:p>
    <w:p w:rsidR="008C2378" w:rsidRDefault="008C2378" w:rsidP="00632CA7">
      <w:pPr>
        <w:rPr>
          <w:ins w:id="43" w:author="Administrator" w:date="2017-10-18T07:38:00Z"/>
        </w:rPr>
      </w:pPr>
      <w:ins w:id="44" w:author="Administrator" w:date="2017-10-18T07:38:00Z">
        <w:r>
          <w:t>% A szervo kényszer kapcsán ezekre hivatkozz légyszi:</w:t>
        </w:r>
      </w:ins>
    </w:p>
    <w:p w:rsidR="008C2378" w:rsidRDefault="008C2378" w:rsidP="008C2378">
      <w:pPr>
        <w:rPr>
          <w:ins w:id="45" w:author="Administrator" w:date="2017-10-18T07:38:00Z"/>
        </w:rPr>
      </w:pPr>
      <w:ins w:id="46" w:author="Administrator" w:date="2017-10-18T07:38:00Z">
        <w:r>
          <w:t>% V. I. Kirgetov, “The motion of controlled mechanical systems with prescribed constraints (servo constraints),” Prikl. Mat. Mekh., vol. 31, no. 3, pp. 433–447, 1967.</w:t>
        </w:r>
      </w:ins>
    </w:p>
    <w:p w:rsidR="008C2378" w:rsidRDefault="008C2378" w:rsidP="008C2378">
      <w:pPr>
        <w:rPr>
          <w:ins w:id="47" w:author="Administrator" w:date="2017-10-18T07:39:00Z"/>
        </w:rPr>
      </w:pPr>
      <w:ins w:id="48" w:author="Administrator" w:date="2017-10-18T07:38:00Z">
        <w:r>
          <w:t>% W. Blajer, “Dynamics and control of mechanical systems in partly speciﬁed motion,” Journal of the Franklin Institute, vol. 334, no. 3, pp. 407–426, 1997.</w:t>
        </w:r>
      </w:ins>
    </w:p>
    <w:p w:rsidR="008C2378" w:rsidRDefault="008C2378" w:rsidP="008C2378">
      <w:pPr>
        <w:rPr>
          <w:ins w:id="49" w:author="Administrator" w:date="2017-10-18T08:34:00Z"/>
        </w:rPr>
      </w:pPr>
      <w:ins w:id="50" w:author="Administrator" w:date="2017-10-18T07:39:00Z">
        <w:r>
          <w:t>% majd el is küldöm őket, hogy megnézhesd</w:t>
        </w:r>
      </w:ins>
    </w:p>
    <w:p w:rsidR="00754EAC" w:rsidRDefault="00754EAC" w:rsidP="008C2378">
      <w:ins w:id="51" w:author="Administrator" w:date="2017-10-18T08:34:00Z">
        <w:r>
          <w:t>% Meg ezt is lehet szervo-kényszer témában: bencsik2017dynamic</w:t>
        </w:r>
      </w:ins>
    </w:p>
    <w:p w:rsidR="00632CA7" w:rsidRDefault="00632CA7" w:rsidP="00632CA7">
      <w:r>
        <w:t>\begin{equation}</w:t>
      </w:r>
    </w:p>
    <w:p w:rsidR="00632CA7" w:rsidRDefault="00632CA7" w:rsidP="00632CA7">
      <w:r>
        <w:t>\bm{\</w:t>
      </w:r>
      <w:proofErr w:type="gramStart"/>
      <w:r>
        <w:t>sigma}(</w:t>
      </w:r>
      <w:proofErr w:type="gramEnd"/>
      <w:r>
        <w:t>\bm{q},t)=\bm{f}(\bm{q},t)-\bm{y}_{d}(t)=0,\label{eq:szervo}</w:t>
      </w:r>
    </w:p>
    <w:p w:rsidR="00632CA7" w:rsidRDefault="00632CA7" w:rsidP="00632CA7">
      <w:r>
        <w:t>\end{equation}</w:t>
      </w:r>
    </w:p>
    <w:p w:rsidR="00632CA7" w:rsidRDefault="00632CA7" w:rsidP="00632CA7">
      <w:r>
        <w:t>ahol $\bm{f}(\bm{q</w:t>
      </w:r>
      <w:proofErr w:type="gramStart"/>
      <w:r>
        <w:t>},t</w:t>
      </w:r>
      <w:proofErr w:type="gramEnd"/>
      <w:r>
        <w:t>)\in\mathbb{R}^{m}$ egy tetszőleges függvény,</w:t>
      </w:r>
    </w:p>
    <w:p w:rsidR="00632CA7" w:rsidRDefault="00632CA7" w:rsidP="00632CA7">
      <w:r>
        <w:t>$\bm{y}_{d}(</w:t>
      </w:r>
      <w:del w:id="52" w:author="Administrator" w:date="2017-10-18T07:42:00Z">
        <w:r w:rsidDel="00636BD1">
          <w:delText>\bm{q}</w:delText>
        </w:r>
      </w:del>
      <w:r>
        <w:t>,t)\in\mathbb{R}^{m}$ pedig $\bm{f}$ előírt értéke.</w:t>
      </w:r>
    </w:p>
    <w:p w:rsidR="00632CA7" w:rsidRDefault="00632CA7" w:rsidP="00632CA7">
      <w:r>
        <w:t>Ahhoz, hogy a Laplace transzformációt alkalmazhassuk, írjuk fel \eqref{</w:t>
      </w:r>
      <w:proofErr w:type="gramStart"/>
      <w:r>
        <w:t>eq:szervo</w:t>
      </w:r>
      <w:proofErr w:type="gramEnd"/>
      <w:r>
        <w:t>}</w:t>
      </w:r>
    </w:p>
    <w:p w:rsidR="00632CA7" w:rsidRDefault="00632CA7" w:rsidP="00632CA7">
      <w:r>
        <w:lastRenderedPageBreak/>
        <w:t>szervo-kényszert egy köttebb, lineáris alakban:</w:t>
      </w:r>
    </w:p>
    <w:p w:rsidR="00632CA7" w:rsidRDefault="00632CA7" w:rsidP="00632CA7">
      <w:r>
        <w:t>\begin{equation}</w:t>
      </w:r>
    </w:p>
    <w:p w:rsidR="00632CA7" w:rsidRDefault="00632CA7" w:rsidP="00632CA7">
      <w:r>
        <w:t>\boldsymbol{\</w:t>
      </w:r>
      <w:proofErr w:type="gramStart"/>
      <w:r>
        <w:t>sigma}(</w:t>
      </w:r>
      <w:proofErr w:type="gramEnd"/>
      <w:r>
        <w:t>\bm{q},t)=\bm{Aq}(t)-\bm{y}_{d}(t)=\mathbf{0}\label{eq:szervo-lin}</w:t>
      </w:r>
    </w:p>
    <w:p w:rsidR="00632CA7" w:rsidRDefault="00632CA7" w:rsidP="00632CA7">
      <w:r>
        <w:t>\end{equation}</w:t>
      </w:r>
    </w:p>
    <w:p w:rsidR="00632CA7" w:rsidRDefault="00632CA7" w:rsidP="00632CA7">
      <w:r>
        <w:t>alakban.</w:t>
      </w:r>
    </w:p>
    <w:p w:rsidR="00632CA7" w:rsidRDefault="00632CA7" w:rsidP="00632CA7"/>
    <w:p w:rsidR="00632CA7" w:rsidRDefault="00632CA7" w:rsidP="00632CA7">
      <w:r>
        <w:t>Ezek után állítsuk elő \eqref{</w:t>
      </w:r>
      <w:proofErr w:type="gramStart"/>
      <w:r>
        <w:t>eq:lin</w:t>
      </w:r>
      <w:proofErr w:type="gramEnd"/>
      <w:r>
        <w:t>-mozgasegyenlet} és \eqref{eq:szervo-lin}</w:t>
      </w:r>
    </w:p>
    <w:p w:rsidR="00632CA7" w:rsidRDefault="00632CA7" w:rsidP="00632CA7">
      <w:r>
        <w:t>egyenletek Laplace-</w:t>
      </w:r>
      <w:proofErr w:type="gramStart"/>
      <w:r>
        <w:t>transzformáltját :</w:t>
      </w:r>
      <w:proofErr w:type="gramEnd"/>
      <w:r>
        <w:t xml:space="preserve"> </w:t>
      </w:r>
    </w:p>
    <w:p w:rsidR="00632CA7" w:rsidRDefault="00632CA7" w:rsidP="00632CA7">
      <w:r>
        <w:t>\begin{equation}</w:t>
      </w:r>
    </w:p>
    <w:p w:rsidR="00632CA7" w:rsidRDefault="00632CA7" w:rsidP="00632CA7">
      <w:r>
        <w:t>\begin{array}{rcl}</w:t>
      </w:r>
    </w:p>
    <w:p w:rsidR="00632CA7" w:rsidRDefault="00632CA7" w:rsidP="00632CA7">
      <w:r>
        <w:t>(\bm{M}s^{</w:t>
      </w:r>
      <w:proofErr w:type="gramStart"/>
      <w:r>
        <w:t>2}+</w:t>
      </w:r>
      <w:proofErr w:type="gramEnd"/>
      <w:r>
        <w:t>\bm{B}s+\bm{K})\bm{Q}(s)-\dot{\bm{q}}_{0}-s\bm{q}_{0}-\bm{q}_{0}+\bm{G} &amp; = &amp; \bm{HU}(s),\\</w:t>
      </w:r>
    </w:p>
    <w:p w:rsidR="00632CA7" w:rsidRDefault="00632CA7" w:rsidP="00632CA7">
      <w:r>
        <w:t>\bm{AQ}(s)+\bm{Y}_{d}(s) &amp; = &amp; \</w:t>
      </w:r>
      <w:proofErr w:type="gramStart"/>
      <w:r>
        <w:t>mathbf{</w:t>
      </w:r>
      <w:proofErr w:type="gramEnd"/>
      <w:r>
        <w:t>0},</w:t>
      </w:r>
    </w:p>
    <w:p w:rsidR="00632CA7" w:rsidRDefault="00632CA7" w:rsidP="00632CA7">
      <w:r>
        <w:t>\end{array}</w:t>
      </w:r>
    </w:p>
    <w:p w:rsidR="00632CA7" w:rsidRDefault="00632CA7" w:rsidP="00632CA7">
      <w:pPr>
        <w:rPr>
          <w:ins w:id="53" w:author="Administrator" w:date="2017-10-18T07:44:00Z"/>
        </w:rPr>
      </w:pPr>
      <w:r>
        <w:t>\end{equation}</w:t>
      </w:r>
    </w:p>
    <w:p w:rsidR="00690798" w:rsidRDefault="00690798" w:rsidP="00632CA7">
      <w:ins w:id="54" w:author="Administrator" w:date="2017-10-18T07:44:00Z">
        <w:r>
          <w:t xml:space="preserve">% fura, hogy van q0 és s*q0 egymás mellett. </w:t>
        </w:r>
      </w:ins>
      <w:ins w:id="55" w:author="Administrator" w:date="2017-10-18T07:45:00Z">
        <w:r>
          <w:t>Jó így?</w:t>
        </w:r>
      </w:ins>
    </w:p>
    <w:p w:rsidR="00632CA7" w:rsidRDefault="00632CA7" w:rsidP="00632CA7">
      <w:r>
        <w:t>ahol $\bm{Q}(</w:t>
      </w:r>
      <w:proofErr w:type="gramStart"/>
      <w:r>
        <w:t>s)$</w:t>
      </w:r>
      <w:proofErr w:type="gramEnd"/>
      <w:r>
        <w:t xml:space="preserve"> az általános koordináták, $\bm{U}(s)$ a beavatkozó</w:t>
      </w:r>
    </w:p>
    <w:p w:rsidR="00632CA7" w:rsidRDefault="00632CA7" w:rsidP="00632CA7">
      <w:r>
        <w:t>erők, $\bm{Y}_{d}(</w:t>
      </w:r>
      <w:proofErr w:type="gramStart"/>
      <w:r>
        <w:t>s)$</w:t>
      </w:r>
      <w:proofErr w:type="gramEnd"/>
      <w:r>
        <w:t xml:space="preserve"> az előírt </w:t>
      </w:r>
      <w:del w:id="56" w:author="Administrator" w:date="2017-10-18T07:44:00Z">
        <w:r w:rsidDel="00690798">
          <w:delText xml:space="preserve">pálya </w:delText>
        </w:r>
      </w:del>
      <w:ins w:id="57" w:author="Administrator" w:date="2017-10-18T07:44:00Z">
        <w:r w:rsidR="00690798">
          <w:t xml:space="preserve">kimenet </w:t>
        </w:r>
      </w:ins>
      <w:r>
        <w:t>Laplace-transzformáltja, $\bm{q}</w:t>
      </w:r>
      <w:ins w:id="58" w:author="Administrator" w:date="2017-10-18T07:45:00Z">
        <w:r w:rsidR="00A14269">
          <w:t>_{0}</w:t>
        </w:r>
      </w:ins>
      <w:r>
        <w:t>$</w:t>
      </w:r>
    </w:p>
    <w:p w:rsidR="00632CA7" w:rsidRDefault="00632CA7" w:rsidP="00632CA7">
      <w:r>
        <w:t>és $\dot{\bm{q</w:t>
      </w:r>
      <w:proofErr w:type="gramStart"/>
      <w:r>
        <w:t>}}_</w:t>
      </w:r>
      <w:proofErr w:type="gramEnd"/>
      <w:r>
        <w:t>{0}$ a rendszer általános koordinátáinak és azok</w:t>
      </w:r>
    </w:p>
    <w:p w:rsidR="00632CA7" w:rsidRDefault="00632CA7" w:rsidP="00632CA7">
      <w:r>
        <w:t>deriváltjának a $t=0$ időpillanatban vett kezdeti értékei. Az így</w:t>
      </w:r>
    </w:p>
    <w:p w:rsidR="00632CA7" w:rsidRDefault="00632CA7" w:rsidP="00632CA7">
      <w:r>
        <w:t>kapott lineáris egyenletrendszert</w:t>
      </w:r>
      <w:ins w:id="59" w:author="Administrator" w:date="2017-10-18T07:46:00Z">
        <w:r w:rsidR="005310AF">
          <w:t xml:space="preserve"> felírhatjuk a</w:t>
        </w:r>
      </w:ins>
    </w:p>
    <w:p w:rsidR="00632CA7" w:rsidRDefault="00632CA7" w:rsidP="00632CA7">
      <w:r>
        <w:t>\begin{equation}</w:t>
      </w:r>
    </w:p>
    <w:p w:rsidR="00632CA7" w:rsidRDefault="00632CA7" w:rsidP="00632CA7">
      <w:r>
        <w:t>\left[\begin{array}{cc}</w:t>
      </w:r>
    </w:p>
    <w:p w:rsidR="00632CA7" w:rsidRDefault="00632CA7" w:rsidP="00632CA7">
      <w:r>
        <w:t>(\bm{M}s^{</w:t>
      </w:r>
      <w:proofErr w:type="gramStart"/>
      <w:r>
        <w:t>2}+</w:t>
      </w:r>
      <w:proofErr w:type="gramEnd"/>
      <w:r>
        <w:t>\bm{B}s+\bm{K}) &amp; -\bm{H}\\</w:t>
      </w:r>
    </w:p>
    <w:p w:rsidR="00632CA7" w:rsidRDefault="00632CA7" w:rsidP="00632CA7">
      <w:r>
        <w:t>\bm{A} &amp; \</w:t>
      </w:r>
      <w:proofErr w:type="gramStart"/>
      <w:r>
        <w:t>bm{</w:t>
      </w:r>
      <w:proofErr w:type="gramEnd"/>
      <w:r>
        <w:t>0}</w:t>
      </w:r>
    </w:p>
    <w:p w:rsidR="00632CA7" w:rsidRDefault="00632CA7" w:rsidP="00632CA7">
      <w:r>
        <w:t>\end{array}\</w:t>
      </w:r>
      <w:proofErr w:type="gramStart"/>
      <w:r>
        <w:t>right]\</w:t>
      </w:r>
      <w:proofErr w:type="gramEnd"/>
      <w:r>
        <w:t>left[\begin{array}{c}</w:t>
      </w:r>
    </w:p>
    <w:p w:rsidR="00632CA7" w:rsidRDefault="00632CA7" w:rsidP="00632CA7">
      <w:r>
        <w:t>\bm{Q}(</w:t>
      </w:r>
      <w:proofErr w:type="gramStart"/>
      <w:r>
        <w:t>s)\</w:t>
      </w:r>
      <w:proofErr w:type="gramEnd"/>
      <w:r>
        <w:t>\</w:t>
      </w:r>
    </w:p>
    <w:p w:rsidR="00632CA7" w:rsidRDefault="00632CA7" w:rsidP="00632CA7">
      <w:r>
        <w:t>\bm{U}(s)</w:t>
      </w:r>
    </w:p>
    <w:p w:rsidR="00632CA7" w:rsidRDefault="00632CA7" w:rsidP="00632CA7">
      <w:r>
        <w:t>\end{array}\</w:t>
      </w:r>
      <w:proofErr w:type="gramStart"/>
      <w:r>
        <w:t>right]=</w:t>
      </w:r>
      <w:proofErr w:type="gramEnd"/>
      <w:r>
        <w:t>\left[\begin{array}{c}</w:t>
      </w:r>
    </w:p>
    <w:p w:rsidR="00632CA7" w:rsidRDefault="00632CA7" w:rsidP="00632CA7">
      <w:r>
        <w:t>\dot{\bm{q</w:t>
      </w:r>
      <w:proofErr w:type="gramStart"/>
      <w:r>
        <w:t>}}_</w:t>
      </w:r>
      <w:proofErr w:type="gramEnd"/>
      <w:r>
        <w:t>{0}+s\bm{q}_{0}+\bm{q}_{0}-\bm{G}\\</w:t>
      </w:r>
    </w:p>
    <w:p w:rsidR="00632CA7" w:rsidRDefault="00632CA7" w:rsidP="00632CA7">
      <w:r>
        <w:t>-\bm{Y}_{d}(s)</w:t>
      </w:r>
    </w:p>
    <w:p w:rsidR="00632CA7" w:rsidRDefault="00632CA7" w:rsidP="00632CA7">
      <w:r>
        <w:t>\end{array}\right]</w:t>
      </w:r>
    </w:p>
    <w:p w:rsidR="00632CA7" w:rsidRDefault="00632CA7" w:rsidP="00632CA7">
      <w:r>
        <w:t>\end{equation}</w:t>
      </w:r>
    </w:p>
    <w:p w:rsidR="00632CA7" w:rsidRDefault="00632CA7" w:rsidP="00632CA7">
      <w:r>
        <w:t>hipermátrixos alakba rendezve</w:t>
      </w:r>
      <w:ins w:id="60" w:author="Administrator" w:date="2017-10-18T07:47:00Z">
        <w:r w:rsidR="005D4BAF">
          <w:t>.</w:t>
        </w:r>
      </w:ins>
      <w:del w:id="61" w:author="Administrator" w:date="2017-10-18T07:47:00Z">
        <w:r w:rsidDel="005D4BAF">
          <w:delText xml:space="preserve">, </w:delText>
        </w:r>
      </w:del>
      <w:ins w:id="62" w:author="Administrator" w:date="2017-10-18T07:47:00Z">
        <w:r w:rsidR="005D4BAF">
          <w:t>A</w:t>
        </w:r>
      </w:ins>
      <w:del w:id="63" w:author="Administrator" w:date="2017-10-18T07:47:00Z">
        <w:r w:rsidDel="005D4BAF">
          <w:delText>a</w:delText>
        </w:r>
      </w:del>
      <w:r>
        <w:t>mennyiben a hipermátrix invertálható,</w:t>
      </w:r>
    </w:p>
    <w:p w:rsidR="00632CA7" w:rsidRDefault="00632CA7" w:rsidP="00632CA7">
      <w:r>
        <w:t>megoldást kapunk $\bm{Q}(</w:t>
      </w:r>
      <w:proofErr w:type="gramStart"/>
      <w:r>
        <w:t>s)$</w:t>
      </w:r>
      <w:proofErr w:type="gramEnd"/>
      <w:r>
        <w:t>-ra és $\bm{U}(s)$-ra. A megoldások</w:t>
      </w:r>
    </w:p>
    <w:p w:rsidR="00632CA7" w:rsidRDefault="00632CA7" w:rsidP="00632CA7">
      <w:r>
        <w:t>inverz Laplace transzformációját elvégezve megkapjuk a rendszer által</w:t>
      </w:r>
    </w:p>
    <w:p w:rsidR="00632CA7" w:rsidRDefault="00632CA7" w:rsidP="00632CA7">
      <w:r>
        <w:t>leírt $\bm{q}(</w:t>
      </w:r>
      <w:proofErr w:type="gramStart"/>
      <w:r>
        <w:t>t)=</w:t>
      </w:r>
      <w:proofErr w:type="gramEnd"/>
      <w:r>
        <w:t>\bm{y}_{d}(t)$ pályát, és a pálya kövezéséhez szükséges</w:t>
      </w:r>
    </w:p>
    <w:p w:rsidR="00ED24C0" w:rsidRDefault="00632CA7" w:rsidP="00632CA7">
      <w:pPr>
        <w:rPr>
          <w:ins w:id="64" w:author="Administrator" w:date="2017-10-18T07:50:00Z"/>
        </w:rPr>
      </w:pPr>
      <w:r>
        <w:t>$\bm{u}(</w:t>
      </w:r>
      <w:proofErr w:type="gramStart"/>
      <w:r>
        <w:t>t)$</w:t>
      </w:r>
      <w:proofErr w:type="gramEnd"/>
      <w:r>
        <w:t xml:space="preserve"> beavatkozó erőt. </w:t>
      </w:r>
    </w:p>
    <w:p w:rsidR="00ED24C0" w:rsidRDefault="00ED24C0" w:rsidP="00ED24C0">
      <w:pPr>
        <w:rPr>
          <w:ins w:id="65" w:author="Administrator" w:date="2017-10-18T07:50:00Z"/>
        </w:rPr>
      </w:pPr>
      <w:ins w:id="66" w:author="Administrator" w:date="2017-10-18T07:50:00Z">
        <w:r>
          <w:t>% itt még azt kéne hozzátenni, hogy ez akkor most nem csak egy időpillanatra, hanem tetszőleges t-re megadja a szabályozó erőket.</w:t>
        </w:r>
      </w:ins>
    </w:p>
    <w:p w:rsidR="00632CA7" w:rsidRDefault="00632CA7" w:rsidP="00632CA7">
      <w:r>
        <w:t>A kapott $\bm{u}$ beavatkozó erő azonban</w:t>
      </w:r>
    </w:p>
    <w:p w:rsidR="00632CA7" w:rsidRDefault="00632CA7" w:rsidP="00632CA7">
      <w:r>
        <w:t>csak akkor tartja az előírt $\bm{y}_{d}$ pályán a rendszert, ha a</w:t>
      </w:r>
    </w:p>
    <w:p w:rsidR="00632CA7" w:rsidRDefault="00632CA7" w:rsidP="00632CA7">
      <w:r>
        <w:t>rendszer kezdeti $\bm{q}</w:t>
      </w:r>
      <w:proofErr w:type="gramStart"/>
      <w:r>
        <w:t>_{</w:t>
      </w:r>
      <w:proofErr w:type="gramEnd"/>
      <w:r>
        <w:t>0}$ állapota és annak $\dot{\bm{q}}_{0}$</w:t>
      </w:r>
    </w:p>
    <w:p w:rsidR="00632CA7" w:rsidRDefault="00632CA7" w:rsidP="00632CA7">
      <w:r>
        <w:t>deriváltja rendre megegyezik $\bm{y}_{d}$ és $\dot{\bm{y</w:t>
      </w:r>
      <w:proofErr w:type="gramStart"/>
      <w:r>
        <w:t>}}_</w:t>
      </w:r>
      <w:proofErr w:type="gramEnd"/>
      <w:r>
        <w:t>{d}$</w:t>
      </w:r>
    </w:p>
    <w:p w:rsidR="00632CA7" w:rsidRDefault="00632CA7" w:rsidP="00632CA7">
      <w:r>
        <w:t>$t=0$ időpontban vett értékével.</w:t>
      </w:r>
    </w:p>
    <w:p w:rsidR="00632CA7" w:rsidRDefault="00632CA7" w:rsidP="00632CA7"/>
    <w:p w:rsidR="00632CA7" w:rsidRDefault="00632CA7" w:rsidP="00632CA7">
      <w:r>
        <w:t>Ahhoz, hogy a rendszer tetszőleges kezdeti értékekkel is az előírt</w:t>
      </w:r>
    </w:p>
    <w:p w:rsidR="00632CA7" w:rsidRDefault="00632CA7" w:rsidP="00632CA7">
      <w:r>
        <w:t>pályá</w:t>
      </w:r>
      <w:del w:id="67" w:author="Administrator" w:date="2017-10-18T07:51:00Z">
        <w:r w:rsidDel="00FE2361">
          <w:delText>t kövesse</w:delText>
        </w:r>
      </w:del>
      <w:ins w:id="68" w:author="Administrator" w:date="2017-10-18T07:51:00Z">
        <w:r w:rsidR="00FE2361">
          <w:t>hoz tartson</w:t>
        </w:r>
      </w:ins>
      <w:r>
        <w:t>, ki kell egészítenünk egy PD szabályozóval. Ehhez elő</w:t>
      </w:r>
    </w:p>
    <w:p w:rsidR="00632CA7" w:rsidRDefault="00632CA7" w:rsidP="00632CA7">
      <w:pPr>
        <w:rPr>
          <w:ins w:id="69" w:author="Administrator" w:date="2017-10-18T07:52:00Z"/>
        </w:rPr>
      </w:pPr>
      <w:r>
        <w:t>kell állítanunk a rendszer pályakövetési hibáját:</w:t>
      </w:r>
    </w:p>
    <w:p w:rsidR="00864B13" w:rsidRDefault="004953A3" w:rsidP="00632CA7">
      <w:pPr>
        <w:rPr>
          <w:ins w:id="70" w:author="Administrator" w:date="2017-10-18T07:54:00Z"/>
        </w:rPr>
      </w:pPr>
      <w:ins w:id="71" w:author="Administrator" w:date="2017-10-18T07:52:00Z">
        <w:r>
          <w:t xml:space="preserve">% </w:t>
        </w:r>
      </w:ins>
      <w:ins w:id="72" w:author="Administrator" w:date="2017-10-18T07:53:00Z">
        <w:r>
          <w:t>E</w:t>
        </w:r>
      </w:ins>
      <w:ins w:id="73" w:author="Administrator" w:date="2017-10-18T07:52:00Z">
        <w:r>
          <w:t>z az yd elvileg nem ugyanaz, mint a szervo kényszerben lévő yd</w:t>
        </w:r>
      </w:ins>
      <w:ins w:id="74" w:author="Administrator" w:date="2017-10-18T07:53:00Z">
        <w:r w:rsidR="00436C33">
          <w:t xml:space="preserve">, csak, ha </w:t>
        </w:r>
        <w:proofErr w:type="gramStart"/>
        <w:r w:rsidR="00436C33">
          <w:t>A</w:t>
        </w:r>
        <w:proofErr w:type="gramEnd"/>
        <w:r w:rsidR="00436C33">
          <w:t xml:space="preserve"> egységmátrix</w:t>
        </w:r>
      </w:ins>
      <w:ins w:id="75" w:author="Administrator" w:date="2017-10-18T07:52:00Z">
        <w:r>
          <w:t>!</w:t>
        </w:r>
      </w:ins>
    </w:p>
    <w:p w:rsidR="00C75046" w:rsidRDefault="00C75046" w:rsidP="00632CA7">
      <w:pPr>
        <w:rPr>
          <w:ins w:id="76" w:author="Administrator" w:date="2017-10-18T07:53:00Z"/>
        </w:rPr>
      </w:pPr>
      <w:ins w:id="77" w:author="Administrator" w:date="2017-10-18T07:54:00Z">
        <w:r>
          <w:t>% És ha ez nem a szervo-kényszer beli yd, akkor honnan tudjuk, hogy mennyinek kéne lennie az egyes időpillanatokban?</w:t>
        </w:r>
      </w:ins>
    </w:p>
    <w:p w:rsidR="004953A3" w:rsidRDefault="00864B13" w:rsidP="00632CA7">
      <w:ins w:id="78" w:author="Administrator" w:date="2017-10-18T07:53:00Z">
        <w:r>
          <w:t xml:space="preserve">% </w:t>
        </w:r>
        <w:r w:rsidR="00436C33">
          <w:t>Ide nem qd-t kell írni?</w:t>
        </w:r>
        <w:r>
          <w:t xml:space="preserve"> Ha nem tiszta, beszéljünk róla.</w:t>
        </w:r>
      </w:ins>
    </w:p>
    <w:p w:rsidR="00632CA7" w:rsidRDefault="00632CA7" w:rsidP="00632CA7">
      <w:r>
        <w:t>\begin{equation}</w:t>
      </w:r>
    </w:p>
    <w:p w:rsidR="00632CA7" w:rsidRDefault="00632CA7" w:rsidP="00632CA7">
      <w:r>
        <w:t>\bm{e}=\bm{y}_{d}-\bm{q},</w:t>
      </w:r>
    </w:p>
    <w:p w:rsidR="00632CA7" w:rsidRDefault="00632CA7" w:rsidP="00632CA7">
      <w:r>
        <w:t>\end{equation}</w:t>
      </w:r>
    </w:p>
    <w:p w:rsidR="00632CA7" w:rsidRDefault="00632CA7" w:rsidP="00632CA7">
      <w:r>
        <w:lastRenderedPageBreak/>
        <w:t>és annak idő szerinti deriváltját:</w:t>
      </w:r>
    </w:p>
    <w:p w:rsidR="00632CA7" w:rsidRDefault="00632CA7" w:rsidP="00632CA7">
      <w:r>
        <w:t>\begin{equation}</w:t>
      </w:r>
    </w:p>
    <w:p w:rsidR="00632CA7" w:rsidRDefault="00632CA7" w:rsidP="00632CA7">
      <w:r>
        <w:t>\dot{\bm{e</w:t>
      </w:r>
      <w:proofErr w:type="gramStart"/>
      <w:r>
        <w:t>}}=</w:t>
      </w:r>
      <w:proofErr w:type="gramEnd"/>
      <w:r>
        <w:t>\dot{\bm{y}}_{d}-\dot{\bm{q}},</w:t>
      </w:r>
    </w:p>
    <w:p w:rsidR="00632CA7" w:rsidRDefault="00632CA7" w:rsidP="00632CA7">
      <w:r>
        <w:t>\end{equation}</w:t>
      </w:r>
    </w:p>
    <w:p w:rsidR="00632CA7" w:rsidRDefault="00632CA7" w:rsidP="00632CA7">
      <w:r>
        <w:t>melyekből kiszámíthatjuk a rendszerre beavatkozó erőinek új vektorát</w:t>
      </w:r>
    </w:p>
    <w:p w:rsidR="00632CA7" w:rsidRDefault="00632CA7" w:rsidP="00632CA7">
      <w:r>
        <w:t>az alábbi módon:</w:t>
      </w:r>
    </w:p>
    <w:p w:rsidR="00632CA7" w:rsidRDefault="00632CA7" w:rsidP="00632CA7">
      <w:r>
        <w:t>\begin{equation}</w:t>
      </w:r>
    </w:p>
    <w:p w:rsidR="00632CA7" w:rsidRDefault="00632CA7" w:rsidP="00632CA7">
      <w:r>
        <w:t>\hat{\bm{u</w:t>
      </w:r>
      <w:proofErr w:type="gramStart"/>
      <w:r>
        <w:t>}}(</w:t>
      </w:r>
      <w:proofErr w:type="gramEnd"/>
      <w:r>
        <w:t>t)=\bm{u}(t)+\bm{Pe}(t)+\bm{D}\dot{\bm{e}}(t).\label{eq:input-vector}</w:t>
      </w:r>
    </w:p>
    <w:p w:rsidR="00632CA7" w:rsidRDefault="00632CA7" w:rsidP="00632CA7">
      <w:r>
        <w:t>\end{equation}</w:t>
      </w:r>
    </w:p>
    <w:p w:rsidR="00632CA7" w:rsidRDefault="00632CA7" w:rsidP="00632CA7">
      <w:r>
        <w:t xml:space="preserve"> Megfelelően megválasztott </w:t>
      </w:r>
    </w:p>
    <w:p w:rsidR="00632CA7" w:rsidRDefault="00632CA7" w:rsidP="00632CA7">
      <w:r>
        <w:t>\begin{equation}</w:t>
      </w:r>
    </w:p>
    <w:p w:rsidR="00632CA7" w:rsidRDefault="00632CA7" w:rsidP="00632CA7">
      <w:r>
        <w:t>\bm{P}=\text{diag}</w:t>
      </w:r>
      <w:proofErr w:type="gramStart"/>
      <w:r>
        <w:t>\left\{ (</w:t>
      </w:r>
      <w:proofErr w:type="gramEnd"/>
      <w:r>
        <w:t>p_{i})\right\} ,\,p_{i}&gt;0,\,i=1,\ldots,m,</w:t>
      </w:r>
    </w:p>
    <w:p w:rsidR="00632CA7" w:rsidRDefault="00632CA7" w:rsidP="00632CA7">
      <w:r>
        <w:t>\end{equation}</w:t>
      </w:r>
    </w:p>
    <w:p w:rsidR="00632CA7" w:rsidRDefault="00632CA7" w:rsidP="00632CA7">
      <w:r>
        <w:t xml:space="preserve"> </w:t>
      </w:r>
    </w:p>
    <w:p w:rsidR="00632CA7" w:rsidRDefault="00632CA7" w:rsidP="00632CA7">
      <w:r>
        <w:t>\begin{equation}</w:t>
      </w:r>
    </w:p>
    <w:p w:rsidR="00632CA7" w:rsidRDefault="00632CA7" w:rsidP="00632CA7">
      <w:r>
        <w:t>\bm{D}=\text{diag}</w:t>
      </w:r>
      <w:proofErr w:type="gramStart"/>
      <w:r>
        <w:t>\left\{ (</w:t>
      </w:r>
      <w:proofErr w:type="gramEnd"/>
      <w:r>
        <w:t>d_{i})\right\} ,\,d_{i}&gt;0,\,i=1,\ldots,m</w:t>
      </w:r>
    </w:p>
    <w:p w:rsidR="00632CA7" w:rsidRDefault="00632CA7" w:rsidP="00632CA7">
      <w:r>
        <w:t>\end{equation}</w:t>
      </w:r>
    </w:p>
    <w:p w:rsidR="00632CA7" w:rsidRDefault="00632CA7" w:rsidP="00632CA7">
      <w:r>
        <w:t xml:space="preserve"> mátrixokkal a rendszer </w:t>
      </w:r>
      <w:del w:id="79" w:author="Administrator" w:date="2017-10-18T07:58:00Z">
        <w:r w:rsidDel="00F309B9">
          <w:delText>véges időn belül beáll</w:delText>
        </w:r>
      </w:del>
      <w:ins w:id="80" w:author="Administrator" w:date="2017-10-18T07:58:00Z">
        <w:r w:rsidR="00F309B9">
          <w:t>tart</w:t>
        </w:r>
      </w:ins>
      <w:r>
        <w:t xml:space="preserve"> az előírt $\bm{y}_{d}$</w:t>
      </w:r>
    </w:p>
    <w:p w:rsidR="00632CA7" w:rsidRDefault="00632CA7" w:rsidP="00632CA7">
      <w:del w:id="81" w:author="Administrator" w:date="2017-10-18T07:58:00Z">
        <w:r w:rsidDel="00F309B9">
          <w:delText>pályára</w:delText>
        </w:r>
      </w:del>
      <w:ins w:id="82" w:author="Administrator" w:date="2017-10-18T07:58:00Z">
        <w:r w:rsidR="00F309B9">
          <w:t>pályához</w:t>
        </w:r>
      </w:ins>
      <w:r>
        <w:t>.</w:t>
      </w:r>
    </w:p>
    <w:p w:rsidR="00632CA7" w:rsidRDefault="00F309B9" w:rsidP="00632CA7">
      <w:pPr>
        <w:rPr>
          <w:ins w:id="83" w:author="Administrator" w:date="2017-10-18T07:56:00Z"/>
        </w:rPr>
      </w:pPr>
      <w:ins w:id="84" w:author="Administrator" w:date="2017-10-18T07:56:00Z">
        <w:r>
          <w:t xml:space="preserve">% Az yd akkor most pálya, vagy csak egy függvény a szervo-kényszerben? </w:t>
        </w:r>
      </w:ins>
      <w:ins w:id="85" w:author="Administrator" w:date="2017-10-18T07:57:00Z">
        <w:r>
          <w:t>Nem az kell írni, hogy a szervo-kényszer hibája nullához tart?</w:t>
        </w:r>
      </w:ins>
    </w:p>
    <w:p w:rsidR="00F309B9" w:rsidRDefault="00F309B9" w:rsidP="00632CA7"/>
    <w:p w:rsidR="00632CA7" w:rsidRDefault="00632CA7" w:rsidP="00632CA7">
      <w:r>
        <w:t>Könnyen látható, hogy \eqref{</w:t>
      </w:r>
      <w:proofErr w:type="gramStart"/>
      <w:r>
        <w:t>eq:input</w:t>
      </w:r>
      <w:proofErr w:type="gramEnd"/>
      <w:r>
        <w:t>-vector} egyenlet két részből</w:t>
      </w:r>
    </w:p>
    <w:p w:rsidR="00632CA7" w:rsidRDefault="00632CA7" w:rsidP="00632CA7">
      <w:r>
        <w:t>épül fel. Az $\bm{u}(</w:t>
      </w:r>
      <w:proofErr w:type="gramStart"/>
      <w:r>
        <w:t>t)$</w:t>
      </w:r>
      <w:proofErr w:type="gramEnd"/>
      <w:r>
        <w:t xml:space="preserve"> tag, ami a pályán való haladást biztosítja,</w:t>
      </w:r>
    </w:p>
    <w:p w:rsidR="00632CA7" w:rsidRDefault="00632CA7" w:rsidP="00632CA7">
      <w:r>
        <w:t>valójában egy referenciajel, a $\bm{Pe}(t)+\bm{D}\dot{\bm{e</w:t>
      </w:r>
      <w:proofErr w:type="gramStart"/>
      <w:r>
        <w:t>}}(</w:t>
      </w:r>
      <w:proofErr w:type="gramEnd"/>
      <w:r>
        <w:t>t)$</w:t>
      </w:r>
    </w:p>
    <w:p w:rsidR="00632CA7" w:rsidRDefault="00632CA7" w:rsidP="00632CA7">
      <w:r>
        <w:t>tagok pedig a hibák korrigálásáért felelnek.</w:t>
      </w:r>
    </w:p>
    <w:p w:rsidR="00F4313E" w:rsidRDefault="00F4313E" w:rsidP="00632CA7">
      <w:pPr>
        <w:rPr>
          <w:ins w:id="86" w:author="Administrator" w:date="2017-10-18T07:59:00Z"/>
        </w:rPr>
      </w:pPr>
      <w:ins w:id="87" w:author="Administrator" w:date="2017-10-18T07:59:00Z">
        <w:r>
          <w:t xml:space="preserve">% régebben itt még volt egy alfejezet, hogy az egész hogyan alkalmazható nemlineáris rendszerre. </w:t>
        </w:r>
      </w:ins>
    </w:p>
    <w:p w:rsidR="00632CA7" w:rsidRDefault="00F4313E" w:rsidP="00632CA7">
      <w:pPr>
        <w:rPr>
          <w:ins w:id="88" w:author="Administrator" w:date="2017-10-18T07:59:00Z"/>
        </w:rPr>
      </w:pPr>
      <w:ins w:id="89" w:author="Administrator" w:date="2017-10-18T07:59:00Z">
        <w:r>
          <w:t>% Amikor időlépésenként linearizálunk.</w:t>
        </w:r>
      </w:ins>
    </w:p>
    <w:p w:rsidR="00F4313E" w:rsidRDefault="00F4313E" w:rsidP="00632CA7">
      <w:pPr>
        <w:rPr>
          <w:ins w:id="90" w:author="Administrator" w:date="2017-10-18T07:59:00Z"/>
        </w:rPr>
      </w:pPr>
      <w:ins w:id="91" w:author="Administrator" w:date="2017-10-18T07:59:00Z">
        <w:r>
          <w:t>% Ez most is kell, nem?</w:t>
        </w:r>
      </w:ins>
    </w:p>
    <w:p w:rsidR="00F4313E" w:rsidRDefault="00F4313E" w:rsidP="00632CA7"/>
    <w:p w:rsidR="00632CA7" w:rsidRDefault="00632CA7" w:rsidP="00632CA7">
      <w:r>
        <w:t>\</w:t>
      </w:r>
      <w:proofErr w:type="gramStart"/>
      <w:r>
        <w:t>section{</w:t>
      </w:r>
      <w:proofErr w:type="gramEnd"/>
      <w:r>
        <w:t>Wen-Bayard szabályozó}</w:t>
      </w:r>
    </w:p>
    <w:p w:rsidR="00632CA7" w:rsidRDefault="00632CA7" w:rsidP="00632CA7"/>
    <w:p w:rsidR="00632CA7" w:rsidRDefault="00632CA7" w:rsidP="00632CA7">
      <w:pPr>
        <w:rPr>
          <w:ins w:id="92" w:author="Administrator" w:date="2017-10-18T08:01:00Z"/>
        </w:rPr>
      </w:pPr>
      <w:r>
        <w:t>Az itt bemutatott szabályozó \cite{mazur1996</w:t>
      </w:r>
      <w:proofErr w:type="gramStart"/>
      <w:r>
        <w:t>universal,Gango</w:t>
      </w:r>
      <w:proofErr w:type="gramEnd"/>
      <w:r>
        <w:t>2016}</w:t>
      </w:r>
    </w:p>
    <w:p w:rsidR="00EB3EDE" w:rsidRDefault="00E058FE" w:rsidP="00632CA7">
      <w:pPr>
        <w:rPr>
          <w:ins w:id="93" w:author="Administrator" w:date="2017-10-18T08:09:00Z"/>
        </w:rPr>
      </w:pPr>
      <w:ins w:id="94" w:author="Administrator" w:date="2017-10-18T08:01:00Z">
        <w:r>
          <w:t xml:space="preserve">% itt nem kellene a Jarzebowska cikkre is hivatkozni? </w:t>
        </w:r>
      </w:ins>
      <w:ins w:id="95" w:author="Administrator" w:date="2017-10-18T08:09:00Z">
        <w:r w:rsidR="00EB3EDE">
          <w:t>Vagy az a lentebbi REF lenne? Ha igen, akkor ok.</w:t>
        </w:r>
      </w:ins>
    </w:p>
    <w:p w:rsidR="00E058FE" w:rsidRDefault="00EB3EDE" w:rsidP="00632CA7">
      <w:pPr>
        <w:rPr>
          <w:ins w:id="96" w:author="Administrator" w:date="2017-10-18T08:01:00Z"/>
        </w:rPr>
      </w:pPr>
      <w:ins w:id="97" w:author="Administrator" w:date="2017-10-18T08:09:00Z">
        <w:r>
          <w:t xml:space="preserve">% </w:t>
        </w:r>
      </w:ins>
      <w:ins w:id="98" w:author="Administrator" w:date="2017-10-18T08:01:00Z">
        <w:r w:rsidR="00E058FE">
          <w:t>Illetve még van egy ilyen is, ami az eredeti volt, ezt is hivatkoznám:</w:t>
        </w:r>
      </w:ins>
    </w:p>
    <w:p w:rsidR="00E058FE" w:rsidRDefault="00E058FE" w:rsidP="00632CA7">
      <w:pPr>
        <w:rPr>
          <w:ins w:id="99" w:author="Administrator" w:date="2017-10-18T08:02:00Z"/>
        </w:rPr>
      </w:pPr>
      <w:ins w:id="100" w:author="Administrator" w:date="2017-10-18T08:01:00Z">
        <w:r>
          <w:t xml:space="preserve">% </w:t>
        </w:r>
      </w:ins>
      <w:ins w:id="101" w:author="Administrator" w:date="2017-10-18T08:02:00Z">
        <w:r w:rsidR="001C15E4">
          <w:t xml:space="preserve">Davis S. Bayard, John T. Wen: New class of control laws for robotic manipulators, Part 2. </w:t>
        </w:r>
      </w:ins>
      <w:ins w:id="102" w:author="Administrator" w:date="2017-10-18T08:03:00Z">
        <w:r w:rsidR="001C15E4">
          <w:t>Apadtive case. Int. J. Control, 1988, vol 47., no. 5., pp 1387-1406.</w:t>
        </w:r>
      </w:ins>
    </w:p>
    <w:p w:rsidR="001C15E4" w:rsidRDefault="001C15E4" w:rsidP="00632CA7">
      <w:pPr>
        <w:rPr>
          <w:ins w:id="103" w:author="Administrator" w:date="2017-10-18T08:08:00Z"/>
        </w:rPr>
      </w:pPr>
      <w:ins w:id="104" w:author="Administrator" w:date="2017-10-18T08:02:00Z">
        <w:r>
          <w:t>% ezt is el tudom küldeni, ha nincs meg</w:t>
        </w:r>
      </w:ins>
      <w:ins w:id="105" w:author="Administrator" w:date="2017-10-18T08:07:00Z">
        <w:r w:rsidR="00C528D3">
          <w:t>. Ez soros kinematikájú, teljesen aktuált robotokra mű</w:t>
        </w:r>
      </w:ins>
      <w:ins w:id="106" w:author="Administrator" w:date="2017-10-18T08:08:00Z">
        <w:r w:rsidR="005C7B59">
          <w:t>ködik</w:t>
        </w:r>
      </w:ins>
    </w:p>
    <w:p w:rsidR="008D602D" w:rsidRDefault="008D602D" w:rsidP="00632CA7">
      <w:ins w:id="107" w:author="Administrator" w:date="2017-10-18T08:08:00Z">
        <w:r>
          <w:t>% Meg ebben a Mazur hivatkozásban ne legyen csupa nagybetű az újság neve.</w:t>
        </w:r>
      </w:ins>
    </w:p>
    <w:p w:rsidR="00632CA7" w:rsidRDefault="00632CA7" w:rsidP="00632CA7">
      <w:r>
        <w:t>eredetileg nem alulaktuált rendszerek irányítására lett kifejlesztve,</w:t>
      </w:r>
    </w:p>
    <w:p w:rsidR="00632CA7" w:rsidRDefault="00632CA7" w:rsidP="00632CA7">
      <w:r>
        <w:t>de ahogy később REF-ben láthatjuk, kiegészíthető úgy, hogy bizonyos</w:t>
      </w:r>
    </w:p>
    <w:p w:rsidR="00632CA7" w:rsidRDefault="00632CA7" w:rsidP="00632CA7">
      <w:r>
        <w:t>alulaktuált rendszerekhez is alkalmazható legyen.</w:t>
      </w:r>
    </w:p>
    <w:p w:rsidR="00632CA7" w:rsidRDefault="00632CA7" w:rsidP="00632CA7"/>
    <w:p w:rsidR="00632CA7" w:rsidRDefault="00632CA7" w:rsidP="00632CA7">
      <w:r>
        <w:t>A szabályozó alapgondolata, hogy az előírt $\bm{y}_{d}=\bm{q}_{d}$</w:t>
      </w:r>
    </w:p>
    <w:p w:rsidR="00632CA7" w:rsidRDefault="00632CA7" w:rsidP="00632CA7">
      <w:r>
        <w:t>pályát a mozgásegyenletbe behelyettesítve állítjuk elő a beavatkozó</w:t>
      </w:r>
    </w:p>
    <w:p w:rsidR="00632CA7" w:rsidRDefault="00632CA7" w:rsidP="00632CA7">
      <w:r>
        <w:t>erők alapjelét,</w:t>
      </w:r>
    </w:p>
    <w:p w:rsidR="00632CA7" w:rsidRDefault="00632CA7" w:rsidP="00632CA7">
      <w:r>
        <w:t>\begin{equation}</w:t>
      </w:r>
    </w:p>
    <w:p w:rsidR="00632CA7" w:rsidRDefault="00632CA7" w:rsidP="00632CA7">
      <w:r>
        <w:t>\bm{u}=\bm{M}(\bm{q}_{d</w:t>
      </w:r>
      <w:proofErr w:type="gramStart"/>
      <w:r>
        <w:t>})\</w:t>
      </w:r>
      <w:proofErr w:type="gramEnd"/>
      <w:r>
        <w:t>ddot{\bm{q}}_{d}+\bm{C}(\dot{\bm{q}}_{d},\bm{q}_{d})\dot{\bm{q}}_{d}+\bm{G}(\bm{q}).\label{eq:wen-bayard}</w:t>
      </w:r>
    </w:p>
    <w:p w:rsidR="00632CA7" w:rsidRDefault="00632CA7" w:rsidP="00632CA7">
      <w:r>
        <w:t>\end{equation}</w:t>
      </w:r>
    </w:p>
    <w:p w:rsidR="00632CA7" w:rsidRDefault="00632CA7" w:rsidP="00632CA7">
      <w:r>
        <w:t xml:space="preserve"> \eqref{</w:t>
      </w:r>
      <w:proofErr w:type="gramStart"/>
      <w:r>
        <w:t>eq:input</w:t>
      </w:r>
      <w:proofErr w:type="gramEnd"/>
      <w:r>
        <w:t xml:space="preserve">-vector} egyenlethez hasonlóan, </w:t>
      </w:r>
    </w:p>
    <w:p w:rsidR="00632CA7" w:rsidRDefault="00632CA7" w:rsidP="00632CA7">
      <w:r>
        <w:t>\begin{equation}</w:t>
      </w:r>
    </w:p>
    <w:p w:rsidR="00632CA7" w:rsidRDefault="00632CA7" w:rsidP="00632CA7">
      <w:r>
        <w:t>\bm{e}=\bm{q}_{d}-\bm{q},</w:t>
      </w:r>
    </w:p>
    <w:p w:rsidR="00632CA7" w:rsidRDefault="00632CA7" w:rsidP="00632CA7">
      <w:r>
        <w:t>\end{equation}</w:t>
      </w:r>
    </w:p>
    <w:p w:rsidR="00632CA7" w:rsidRDefault="00632CA7" w:rsidP="00632CA7">
      <w:r>
        <w:lastRenderedPageBreak/>
        <w:t>\begin{equation}</w:t>
      </w:r>
    </w:p>
    <w:p w:rsidR="00632CA7" w:rsidRDefault="00632CA7" w:rsidP="00632CA7">
      <w:r>
        <w:t>\dot{\bm{e</w:t>
      </w:r>
      <w:proofErr w:type="gramStart"/>
      <w:r>
        <w:t>}}=</w:t>
      </w:r>
      <w:proofErr w:type="gramEnd"/>
      <w:r>
        <w:t>\dot{\bm{q}}_{d}-\dot{\bm{q}}</w:t>
      </w:r>
    </w:p>
    <w:p w:rsidR="00632CA7" w:rsidRDefault="00632CA7" w:rsidP="00632CA7">
      <w:r>
        <w:t>\end{equation}</w:t>
      </w:r>
    </w:p>
    <w:p w:rsidR="00632CA7" w:rsidRDefault="00632CA7" w:rsidP="00632CA7">
      <w:r>
        <w:t>hibavektorokat bevezetve \eqref{</w:t>
      </w:r>
      <w:proofErr w:type="gramStart"/>
      <w:r>
        <w:t>eq:wen</w:t>
      </w:r>
      <w:proofErr w:type="gramEnd"/>
      <w:r>
        <w:t>-bayard} is kiegészíthető egy</w:t>
      </w:r>
    </w:p>
    <w:p w:rsidR="00632CA7" w:rsidRDefault="00632CA7" w:rsidP="00632CA7">
      <w:r>
        <w:t>korrigáló PD szabályozóval,</w:t>
      </w:r>
    </w:p>
    <w:p w:rsidR="00632CA7" w:rsidRDefault="00632CA7" w:rsidP="00632CA7">
      <w:r>
        <w:t>\begin{equation}</w:t>
      </w:r>
    </w:p>
    <w:p w:rsidR="00632CA7" w:rsidRDefault="00632CA7" w:rsidP="00632CA7">
      <w:r>
        <w:t>\hat{\bm{u</w:t>
      </w:r>
      <w:proofErr w:type="gramStart"/>
      <w:r>
        <w:t>}}=</w:t>
      </w:r>
      <w:proofErr w:type="gramEnd"/>
      <w:r>
        <w:t>\bm{M}(\bm{q}_{d})\ddot{\bm{q}}_{d}+\bm{C}(\dot{\bm{q}}_{d},\bm{q}_{d})\dot{\bm{q}}_{d}+\bm{G}(\bm{q})+\bm{Pe}(t)+\bm{D}\dot{\bm{e}}(t).\label{eq:wen-bayard-pd}</w:t>
      </w:r>
    </w:p>
    <w:p w:rsidR="00632CA7" w:rsidRDefault="00632CA7" w:rsidP="00632CA7">
      <w:r>
        <w:t>\end{equation}</w:t>
      </w:r>
    </w:p>
    <w:p w:rsidR="00632CA7" w:rsidRDefault="00632CA7" w:rsidP="00632CA7"/>
    <w:p w:rsidR="00632CA7" w:rsidRDefault="00632CA7" w:rsidP="00632CA7">
      <w:r>
        <w:t>Fontos megjegyezni, hogy alulaktuált rendszereknél $m$ beavatkozó</w:t>
      </w:r>
    </w:p>
    <w:p w:rsidR="00632CA7" w:rsidRDefault="00632CA7" w:rsidP="00632CA7">
      <w:r>
        <w:t>esetén $m$ kényszer írható elő, ami kevesebb, mint a $\bm{q}$ vektor</w:t>
      </w:r>
    </w:p>
    <w:p w:rsidR="00632CA7" w:rsidRDefault="00632CA7" w:rsidP="00632CA7">
      <w:r>
        <w:t>$n$ dimenziója. Következésképp alulaktuált rendszerek szabályozására</w:t>
      </w:r>
    </w:p>
    <w:p w:rsidR="00632CA7" w:rsidRDefault="00632CA7" w:rsidP="00632CA7">
      <w:pPr>
        <w:rPr>
          <w:ins w:id="108" w:author="Administrator" w:date="2017-10-18T08:12:00Z"/>
        </w:rPr>
      </w:pPr>
      <w:r>
        <w:t>\eqref{</w:t>
      </w:r>
      <w:proofErr w:type="gramStart"/>
      <w:r>
        <w:t>eq:wen</w:t>
      </w:r>
      <w:proofErr w:type="gramEnd"/>
      <w:r>
        <w:t>-bayard-pd} önmagában nem alkalmazható.</w:t>
      </w:r>
    </w:p>
    <w:p w:rsidR="002A1FD4" w:rsidRDefault="002A1FD4" w:rsidP="002A1FD4">
      <w:pPr>
        <w:rPr>
          <w:ins w:id="109" w:author="Administrator" w:date="2017-10-18T08:12:00Z"/>
        </w:rPr>
      </w:pPr>
      <w:ins w:id="110" w:author="Administrator" w:date="2017-10-18T08:12:00Z">
        <w:r w:rsidRPr="0014507A">
          <w:rPr>
            <w:highlight w:val="yellow"/>
            <w:rPrChange w:id="111" w:author="Gango" w:date="2017-10-18T22:38:00Z">
              <w:rPr/>
            </w:rPrChange>
          </w:rPr>
          <w:t>% itt ki kéne hangúlyozni, hogy alulaktuáltaknál nem ismerjük az yd pályát, tehát emiatt sem lehet alkalmazható.</w:t>
        </w:r>
        <w:bookmarkStart w:id="112" w:name="_GoBack"/>
        <w:bookmarkEnd w:id="112"/>
      </w:ins>
    </w:p>
    <w:p w:rsidR="002A1FD4" w:rsidRDefault="00105EBA" w:rsidP="00632CA7">
      <w:ins w:id="113" w:author="Administrator" w:date="2017-10-18T08:13:00Z">
        <w:r>
          <w:t>% És azt nem lenne jó nagyvonalakban leírni, hogy hogyan tetted alulaktuált rendszerekre is alkalmazhatóvá?</w:t>
        </w:r>
      </w:ins>
    </w:p>
    <w:p w:rsidR="00632CA7" w:rsidRDefault="00632CA7" w:rsidP="00632CA7"/>
    <w:p w:rsidR="00632CA7" w:rsidRDefault="00632CA7" w:rsidP="00632CA7">
      <w:r>
        <w:t>\</w:t>
      </w:r>
      <w:proofErr w:type="gramStart"/>
      <w:r>
        <w:t>chapter{</w:t>
      </w:r>
      <w:proofErr w:type="gramEnd"/>
      <w:r>
        <w:t>Az űrbéli robot mozgásegyenletének felírása}</w:t>
      </w:r>
    </w:p>
    <w:p w:rsidR="00632CA7" w:rsidRDefault="00632CA7" w:rsidP="00632CA7"/>
    <w:p w:rsidR="00632CA7" w:rsidRDefault="00632CA7" w:rsidP="00632CA7">
      <w:r>
        <w:t>Az űrbéli robot 2 dimenziós modellje egy robottestből és a hozzá kapcsolódó</w:t>
      </w:r>
    </w:p>
    <w:p w:rsidR="00632CA7" w:rsidRDefault="00632CA7" w:rsidP="00632CA7">
      <w:r>
        <w:t>robotkarból épül fel (\ref{</w:t>
      </w:r>
      <w:proofErr w:type="gramStart"/>
      <w:r>
        <w:t>fig:Az</w:t>
      </w:r>
      <w:proofErr w:type="gramEnd"/>
      <w:r>
        <w:t>-=000171rb=0000E9li-robot-fel=0000E9p=0000EDt=0000E9se}</w:t>
      </w:r>
    </w:p>
    <w:p w:rsidR="00632CA7" w:rsidRDefault="00632CA7" w:rsidP="00632CA7">
      <w:r>
        <w:t>ábra). A robot két aktuátorral rendelkezik, melyek a robotkaron találhatók.</w:t>
      </w:r>
    </w:p>
    <w:p w:rsidR="00632CA7" w:rsidRDefault="00632CA7" w:rsidP="00632CA7">
      <w:r>
        <w:t>A robot 3 rotációs szabadsági fokkal (mindhárom rész elfordulása),</w:t>
      </w:r>
    </w:p>
    <w:p w:rsidR="00632CA7" w:rsidRDefault="00632CA7" w:rsidP="00632CA7">
      <w:r>
        <w:t>és 2 transzlációs szabadsági fokkal (a robot $x$ - $y$ síkbeli pozíciója)</w:t>
      </w:r>
    </w:p>
    <w:p w:rsidR="00632CA7" w:rsidRDefault="00632CA7" w:rsidP="00632CA7">
      <w:r>
        <w:t xml:space="preserve">rendelkezik </w:t>
      </w:r>
      <w:proofErr w:type="gramStart"/>
      <w:r>
        <w:t>( \</w:t>
      </w:r>
      <w:proofErr w:type="gramEnd"/>
      <w:r>
        <w:t>ref{fig:=0000E1ltal=0000E1nos-koordin=0000E1t=0000E1k}</w:t>
      </w:r>
    </w:p>
    <w:p w:rsidR="00632CA7" w:rsidRDefault="00632CA7" w:rsidP="00632CA7">
      <w:r>
        <w:t>ábra) . A \ref{</w:t>
      </w:r>
      <w:proofErr w:type="gramStart"/>
      <w:r>
        <w:t>fig:Az</w:t>
      </w:r>
      <w:proofErr w:type="gramEnd"/>
      <w:r>
        <w:t>-=000171rb=0000E9li-robot-fel=0000E9p=0000EDt=0000E9se}</w:t>
      </w:r>
    </w:p>
    <w:p w:rsidR="00632CA7" w:rsidRDefault="00632CA7" w:rsidP="00632CA7">
      <w:r>
        <w:t>ábrán jelölt fizikai mennyiségek numerikus értékeit a \ref{</w:t>
      </w:r>
      <w:proofErr w:type="gramStart"/>
      <w:r>
        <w:t>tab:A</w:t>
      </w:r>
      <w:proofErr w:type="gramEnd"/>
      <w:r>
        <w:t>-robotra-jellemz=000151-fizikai-mennyis=0000E9gek}</w:t>
      </w:r>
    </w:p>
    <w:p w:rsidR="00632CA7" w:rsidRDefault="00632CA7" w:rsidP="00632CA7">
      <w:r>
        <w:t>táblázat tartalmazza.</w:t>
      </w:r>
    </w:p>
    <w:p w:rsidR="00632CA7" w:rsidRDefault="00083DEC" w:rsidP="00632CA7">
      <w:pPr>
        <w:rPr>
          <w:ins w:id="114" w:author="Administrator" w:date="2017-10-18T08:25:00Z"/>
        </w:rPr>
      </w:pPr>
      <w:ins w:id="115" w:author="Administrator" w:date="2017-10-18T08:15:00Z">
        <w:r>
          <w:t xml:space="preserve">% </w:t>
        </w:r>
      </w:ins>
      <w:ins w:id="116" w:author="Administrator" w:date="2017-10-18T08:16:00Z">
        <w:r>
          <w:t>Ha lehet könnyen egyesíteni a 3.1 és 3.2 ábrát (robot felépítése és koordinátái) az jó lenne.</w:t>
        </w:r>
      </w:ins>
    </w:p>
    <w:p w:rsidR="00E16E0F" w:rsidRDefault="00E16E0F" w:rsidP="00632CA7">
      <w:pPr>
        <w:rPr>
          <w:ins w:id="117" w:author="Administrator" w:date="2017-10-18T08:16:00Z"/>
        </w:rPr>
      </w:pPr>
      <w:ins w:id="118" w:author="Administrator" w:date="2017-10-18T08:26:00Z">
        <w:r>
          <w:t xml:space="preserve">% </w:t>
        </w:r>
      </w:ins>
      <w:ins w:id="119" w:author="Administrator" w:date="2017-10-18T08:25:00Z">
        <w:r>
          <w:t>Az l1 és l2 elég, ha ugyanúgy oda van írva, mint a tömeg meg a telehetlenségi nyomaték. Csak l0, amit mindenképp méretvonalazni kell.</w:t>
        </w:r>
      </w:ins>
    </w:p>
    <w:p w:rsidR="00083DEC" w:rsidRDefault="00083DEC" w:rsidP="00632CA7">
      <w:pPr>
        <w:rPr>
          <w:ins w:id="120" w:author="Administrator" w:date="2017-10-18T08:15:00Z"/>
        </w:rPr>
      </w:pPr>
      <w:ins w:id="121" w:author="Administrator" w:date="2017-10-18T08:16:00Z">
        <w:r>
          <w:t xml:space="preserve">% Meg kéne jelölni valamilyen betűkkel a csuklókat. és akkor lehetne mondani, hogy pl </w:t>
        </w:r>
        <w:proofErr w:type="gramStart"/>
        <w:r>
          <w:t>A</w:t>
        </w:r>
        <w:proofErr w:type="gramEnd"/>
        <w:r>
          <w:t xml:space="preserve"> és B csuklóban van aktuátor.</w:t>
        </w:r>
      </w:ins>
    </w:p>
    <w:p w:rsidR="00083DEC" w:rsidRDefault="00083DEC" w:rsidP="00632CA7"/>
    <w:p w:rsidR="00632CA7" w:rsidRDefault="00632CA7" w:rsidP="00632CA7">
      <w:r>
        <w:t>\begin{figure}[h]</w:t>
      </w:r>
    </w:p>
    <w:p w:rsidR="00632CA7" w:rsidRDefault="00632CA7" w:rsidP="00632CA7">
      <w:r>
        <w:t>\begin{centering}</w:t>
      </w:r>
    </w:p>
    <w:p w:rsidR="00632CA7" w:rsidRDefault="00632CA7" w:rsidP="00632CA7">
      <w:r>
        <w:t>\includegraphics[scale=0.</w:t>
      </w:r>
      <w:proofErr w:type="gramStart"/>
      <w:r>
        <w:t>35]{</w:t>
      </w:r>
      <w:proofErr w:type="gramEnd"/>
      <w:r>
        <w:t>image/robot_paramss}</w:t>
      </w:r>
    </w:p>
    <w:p w:rsidR="00632CA7" w:rsidRDefault="00632CA7" w:rsidP="00632CA7">
      <w:r>
        <w:t>\par\end{centering}</w:t>
      </w:r>
    </w:p>
    <w:p w:rsidR="00632CA7" w:rsidRDefault="00632CA7" w:rsidP="00632CA7">
      <w:r>
        <w:t>\</w:t>
      </w:r>
      <w:proofErr w:type="gramStart"/>
      <w:r>
        <w:t>caption{</w:t>
      </w:r>
      <w:proofErr w:type="gramEnd"/>
      <w:r>
        <w:t>Az űrbéli robot felépítése\label{fig:Az-=000171rb=0000E9li-robot-fel=0000E9p=0000EDt=0000E9se}}</w:t>
      </w:r>
    </w:p>
    <w:p w:rsidR="00632CA7" w:rsidRDefault="00632CA7" w:rsidP="00632CA7"/>
    <w:p w:rsidR="00632CA7" w:rsidRDefault="00632CA7" w:rsidP="00632CA7">
      <w:r>
        <w:t>\end{figure}</w:t>
      </w:r>
    </w:p>
    <w:p w:rsidR="00632CA7" w:rsidRDefault="00632CA7" w:rsidP="00632CA7"/>
    <w:p w:rsidR="00632CA7" w:rsidRDefault="00632CA7" w:rsidP="00632CA7">
      <w:r>
        <w:t>\begin{figure}[h]</w:t>
      </w:r>
    </w:p>
    <w:p w:rsidR="00632CA7" w:rsidRDefault="00632CA7" w:rsidP="00632CA7">
      <w:r>
        <w:t>\begin{centering}</w:t>
      </w:r>
    </w:p>
    <w:p w:rsidR="00632CA7" w:rsidRDefault="00632CA7" w:rsidP="00632CA7">
      <w:r>
        <w:t>\includegraphics[scale=0.</w:t>
      </w:r>
      <w:proofErr w:type="gramStart"/>
      <w:r>
        <w:t>35]{</w:t>
      </w:r>
      <w:proofErr w:type="gramEnd"/>
      <w:r>
        <w:t>image/robot}</w:t>
      </w:r>
    </w:p>
    <w:p w:rsidR="00632CA7" w:rsidRDefault="00632CA7" w:rsidP="00632CA7">
      <w:r>
        <w:t>\par\end{centering}</w:t>
      </w:r>
    </w:p>
    <w:p w:rsidR="00632CA7" w:rsidRDefault="00632CA7" w:rsidP="00632CA7">
      <w:r>
        <w:t>\</w:t>
      </w:r>
      <w:proofErr w:type="gramStart"/>
      <w:r>
        <w:t>caption{</w:t>
      </w:r>
      <w:proofErr w:type="gramEnd"/>
      <w:r>
        <w:t>A robot mozgását leíró általános koordináták\label{fig:=0000E1ltal=0000E1nos-koordin=0000E1t=0000E1k}}</w:t>
      </w:r>
    </w:p>
    <w:p w:rsidR="00632CA7" w:rsidRDefault="00632CA7" w:rsidP="00632CA7">
      <w:r>
        <w:t>\end{figure}</w:t>
      </w:r>
    </w:p>
    <w:p w:rsidR="00632CA7" w:rsidRDefault="00632CA7" w:rsidP="00632CA7">
      <w:r>
        <w:t>\begin{table}[h]</w:t>
      </w:r>
    </w:p>
    <w:p w:rsidR="00632CA7" w:rsidRDefault="00632CA7" w:rsidP="00632CA7">
      <w:r>
        <w:t>\begin{centering}</w:t>
      </w:r>
    </w:p>
    <w:p w:rsidR="00632CA7" w:rsidRDefault="00632CA7" w:rsidP="00632CA7">
      <w:r>
        <w:t>\begin{tabular}{|c|c|}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>jelölés &amp; érték\tabularnewline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lastRenderedPageBreak/>
        <w:t>$\varphi</w:t>
      </w:r>
      <w:proofErr w:type="gramStart"/>
      <w:r>
        <w:t>_{</w:t>
      </w:r>
      <w:proofErr w:type="gramEnd"/>
      <w:r>
        <w:t>0}$ &amp; $30\,\text{\textdegree}$\tabularnewline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>$m</w:t>
      </w:r>
      <w:proofErr w:type="gramStart"/>
      <w:r>
        <w:t>_{</w:t>
      </w:r>
      <w:proofErr w:type="gramEnd"/>
      <w:r>
        <w:t>0}$ &amp; $40\,\mathrm{kg}$\tabularnewline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>$m</w:t>
      </w:r>
      <w:proofErr w:type="gramStart"/>
      <w:r>
        <w:t>_{</w:t>
      </w:r>
      <w:proofErr w:type="gramEnd"/>
      <w:r>
        <w:t>1}$ &amp; $4\,\mathrm{kg}$\tabularnewline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>$m</w:t>
      </w:r>
      <w:proofErr w:type="gramStart"/>
      <w:r>
        <w:t>_{</w:t>
      </w:r>
      <w:proofErr w:type="gramEnd"/>
      <w:r>
        <w:t>2}$ &amp; $3\,\mathrm{kg}$\tabularnewline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>$\theta</w:t>
      </w:r>
      <w:proofErr w:type="gramStart"/>
      <w:r>
        <w:t>_{</w:t>
      </w:r>
      <w:proofErr w:type="gramEnd"/>
      <w:r>
        <w:t>0}$ &amp; $6,667\,\mathrm{kgm^{2}}$\tabularnewline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>$\theta</w:t>
      </w:r>
      <w:proofErr w:type="gramStart"/>
      <w:r>
        <w:t>_{</w:t>
      </w:r>
      <w:proofErr w:type="gramEnd"/>
      <w:r>
        <w:t>1}$ &amp; $0,333\,\mathrm{kgm^{2}}$\tabularnewline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>$\theta</w:t>
      </w:r>
      <w:proofErr w:type="gramStart"/>
      <w:r>
        <w:t>_{</w:t>
      </w:r>
      <w:proofErr w:type="gramEnd"/>
      <w:r>
        <w:t>2}$ &amp; $0,25\,\mathrm{kgm^{2}}$\tabularnewline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>$l</w:t>
      </w:r>
      <w:proofErr w:type="gramStart"/>
      <w:r>
        <w:t>_{</w:t>
      </w:r>
      <w:proofErr w:type="gramEnd"/>
      <w:r>
        <w:t>0}$ &amp; $1\,\mathrm{m}$\tabularnewline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>$l</w:t>
      </w:r>
      <w:proofErr w:type="gramStart"/>
      <w:r>
        <w:t>_{</w:t>
      </w:r>
      <w:proofErr w:type="gramEnd"/>
      <w:r>
        <w:t>1}$ &amp; $1\,\mathrm{m}$\tabularnewline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>$l</w:t>
      </w:r>
      <w:proofErr w:type="gramStart"/>
      <w:r>
        <w:t>_{</w:t>
      </w:r>
      <w:proofErr w:type="gramEnd"/>
      <w:r>
        <w:t>2}$ &amp; $1\,\mathrm{m}$\tabularnewline</w:t>
      </w:r>
    </w:p>
    <w:p w:rsidR="00632CA7" w:rsidRDefault="00632CA7" w:rsidP="00632CA7">
      <w:r>
        <w:t xml:space="preserve">\hline </w:t>
      </w:r>
    </w:p>
    <w:p w:rsidR="00632CA7" w:rsidRDefault="00632CA7" w:rsidP="00632CA7">
      <w:r>
        <w:t>\end{tabular}</w:t>
      </w:r>
    </w:p>
    <w:p w:rsidR="00632CA7" w:rsidRDefault="00632CA7" w:rsidP="00632CA7">
      <w:r>
        <w:t>\par\end{centering}</w:t>
      </w:r>
    </w:p>
    <w:p w:rsidR="00632CA7" w:rsidRDefault="00632CA7" w:rsidP="00632CA7">
      <w:r>
        <w:t>\</w:t>
      </w:r>
      <w:proofErr w:type="gramStart"/>
      <w:r>
        <w:t>caption{</w:t>
      </w:r>
      <w:proofErr w:type="gramEnd"/>
      <w:r>
        <w:t>A robotra jellemző fizikai mennyiségek\label{tab:A-robotra-jellemz=000151-fizikai-mennyis=0000E9gek}}</w:t>
      </w:r>
    </w:p>
    <w:p w:rsidR="00632CA7" w:rsidRDefault="00632CA7" w:rsidP="00632CA7"/>
    <w:p w:rsidR="00632CA7" w:rsidRDefault="00632CA7" w:rsidP="00632CA7">
      <w:r>
        <w:t>\end{table}</w:t>
      </w:r>
    </w:p>
    <w:p w:rsidR="00632CA7" w:rsidRDefault="00632CA7" w:rsidP="00632CA7"/>
    <w:p w:rsidR="00632CA7" w:rsidRDefault="00632CA7" w:rsidP="00632CA7">
      <w:r>
        <w:t>Mivel a rendszer nem tartalmaz disszipatív elemeket, illetve nem hatnak</w:t>
      </w:r>
    </w:p>
    <w:p w:rsidR="00632CA7" w:rsidRDefault="00632CA7" w:rsidP="00632CA7">
      <w:r>
        <w:t>rá külső erők, felírható rá a lendületmegmaradás tétele. Ennek következtében</w:t>
      </w:r>
    </w:p>
    <w:p w:rsidR="00632CA7" w:rsidRDefault="00632CA7" w:rsidP="00632CA7">
      <w:r>
        <w:t>a két transzlációs szabadsági fok elhanyagolható, hiszen lendületmegmaradás</w:t>
      </w:r>
    </w:p>
    <w:p w:rsidR="00632CA7" w:rsidRDefault="00632CA7" w:rsidP="00632CA7">
      <w:r>
        <w:t>értelmében a rendszer közös súlypontja nyugalomban van, vagy egyenes</w:t>
      </w:r>
    </w:p>
    <w:p w:rsidR="00632CA7" w:rsidRDefault="00632CA7" w:rsidP="00632CA7">
      <w:r>
        <w:t>vonalú egyenletes mozgást végez. Tehát ha a közös súlyponthoz rögzített</w:t>
      </w:r>
    </w:p>
    <w:p w:rsidR="00632CA7" w:rsidRDefault="00632CA7" w:rsidP="00632CA7">
      <w:r>
        <w:t>koordináta-rendszerből vizsgáljuk a rendszert, a szabadsági fokok</w:t>
      </w:r>
    </w:p>
    <w:p w:rsidR="00632CA7" w:rsidRDefault="00632CA7" w:rsidP="00632CA7">
      <w:r>
        <w:t>száma 3-ra redukálódik. Így a robot mozgása leírható a három rész</w:t>
      </w:r>
    </w:p>
    <w:p w:rsidR="00632CA7" w:rsidRDefault="00632CA7" w:rsidP="00632CA7">
      <w:r>
        <w:t>elfordulását jellemző szögkoordinátával (\ref{</w:t>
      </w:r>
      <w:proofErr w:type="gramStart"/>
      <w:r>
        <w:t>fig:=</w:t>
      </w:r>
      <w:proofErr w:type="gramEnd"/>
      <w:r>
        <w:t>0000E1ltal=0000E1nos-koordin=0000E1t=0000E1k}</w:t>
      </w:r>
    </w:p>
    <w:p w:rsidR="00632CA7" w:rsidRDefault="00632CA7" w:rsidP="00632CA7">
      <w:r>
        <w:t>ábra),</w:t>
      </w:r>
    </w:p>
    <w:p w:rsidR="00632CA7" w:rsidRDefault="00632CA7" w:rsidP="00632CA7">
      <w:r>
        <w:t>\[</w:t>
      </w:r>
    </w:p>
    <w:p w:rsidR="00632CA7" w:rsidRDefault="00632CA7" w:rsidP="00632CA7">
      <w:r>
        <w:t>\bm{q}(</w:t>
      </w:r>
      <w:proofErr w:type="gramStart"/>
      <w:r>
        <w:t>t)=</w:t>
      </w:r>
      <w:proofErr w:type="gramEnd"/>
      <w:r>
        <w:t>\left[\begin{array}{c}</w:t>
      </w:r>
    </w:p>
    <w:p w:rsidR="00632CA7" w:rsidRDefault="00632CA7" w:rsidP="00632CA7">
      <w:r>
        <w:t>q_{0}(t)\\</w:t>
      </w:r>
    </w:p>
    <w:p w:rsidR="00632CA7" w:rsidRDefault="00632CA7" w:rsidP="00632CA7">
      <w:r>
        <w:t>q_{1}(t)\\</w:t>
      </w:r>
    </w:p>
    <w:p w:rsidR="00632CA7" w:rsidRDefault="00632CA7" w:rsidP="00632CA7">
      <w:r>
        <w:t>q_{2}(t)</w:t>
      </w:r>
    </w:p>
    <w:p w:rsidR="00632CA7" w:rsidRDefault="00632CA7" w:rsidP="00632CA7">
      <w:r>
        <w:t>\end{array}\right].</w:t>
      </w:r>
    </w:p>
    <w:p w:rsidR="00632CA7" w:rsidRDefault="00632CA7" w:rsidP="00632CA7">
      <w:r>
        <w:t>\]</w:t>
      </w:r>
    </w:p>
    <w:p w:rsidR="00632CA7" w:rsidRDefault="00632CA7" w:rsidP="00632CA7"/>
    <w:p w:rsidR="00632CA7" w:rsidRDefault="00632CA7" w:rsidP="00632CA7">
      <w:pPr>
        <w:rPr>
          <w:ins w:id="122" w:author="Administrator" w:date="2017-10-18T08:21:00Z"/>
        </w:rPr>
      </w:pPr>
      <w:r>
        <w:t>A mozgási egyenlet felírásához a másodfajú Lagrange egyenletet használjuk,</w:t>
      </w:r>
    </w:p>
    <w:p w:rsidR="00057ED3" w:rsidRDefault="00057ED3" w:rsidP="00632CA7">
      <w:ins w:id="123" w:author="Administrator" w:date="2017-10-18T08:21:00Z">
        <w:r>
          <w:t>% bedobnám a szumma argumentumát egy zárójelbe</w:t>
        </w:r>
      </w:ins>
    </w:p>
    <w:p w:rsidR="00632CA7" w:rsidRDefault="00632CA7" w:rsidP="00632CA7"/>
    <w:p w:rsidR="00632CA7" w:rsidRDefault="00632CA7" w:rsidP="00632CA7">
      <w:r>
        <w:t>\begin{equation}</w:t>
      </w:r>
    </w:p>
    <w:p w:rsidR="00632CA7" w:rsidRDefault="00632CA7" w:rsidP="00632CA7">
      <w:r>
        <w:t>\frac{\mathrm{d</w:t>
      </w:r>
      <w:proofErr w:type="gramStart"/>
      <w:r>
        <w:t>}}{</w:t>
      </w:r>
      <w:proofErr w:type="gramEnd"/>
      <w:r>
        <w:t>\mathrm{d}t}\frac{\partial\mathcal{T}}{\partial\dot{q}_{j}}-\frac{\partial\mathcal{T}}{\partial q_{j}}+\frac{\partial\mathcal{D}}{\partial\dot{q_{j}}}+\frac{\partial\mathcal{U}}{\partial q_{j}}=Q_{j},\;j=1...n,\label{lagrange}</w:t>
      </w:r>
    </w:p>
    <w:p w:rsidR="00632CA7" w:rsidRDefault="00632CA7" w:rsidP="00632CA7">
      <w:r>
        <w:t>\end{equation}</w:t>
      </w:r>
    </w:p>
    <w:p w:rsidR="00632CA7" w:rsidRDefault="00632CA7" w:rsidP="00632CA7"/>
    <w:p w:rsidR="00632CA7" w:rsidRDefault="00632CA7" w:rsidP="00632CA7">
      <w:r>
        <w:t>ahol $\mathcal{T}$ a rendszer összes mozgási energiája, $\mathcal{D}$</w:t>
      </w:r>
    </w:p>
    <w:p w:rsidR="00632CA7" w:rsidRDefault="00632CA7" w:rsidP="00632CA7">
      <w:r>
        <w:t>a disszipatív potenciál, $\mathcal{U}$ a rendszer potenciális energiája.</w:t>
      </w:r>
    </w:p>
    <w:p w:rsidR="00632CA7" w:rsidRDefault="00632CA7" w:rsidP="00632CA7">
      <w:r>
        <w:t>$Q_{j}$ jelöli a rendszerre ható általános erőket, $q_{j}$ pedig</w:t>
      </w:r>
    </w:p>
    <w:p w:rsidR="00632CA7" w:rsidRDefault="00632CA7" w:rsidP="00632CA7">
      <w:r>
        <w:lastRenderedPageBreak/>
        <w:t>az $n$ szabadságfokú rendszer $j</w:t>
      </w:r>
      <w:del w:id="124" w:author="Administrator" w:date="2017-10-18T08:19:00Z">
        <w:r w:rsidDel="00A87C02">
          <w:delText>.</w:delText>
        </w:r>
      </w:del>
      <w:r>
        <w:t>$</w:t>
      </w:r>
      <w:ins w:id="125" w:author="Administrator" w:date="2017-10-18T08:19:00Z">
        <w:r w:rsidR="00A87C02">
          <w:t>-edik</w:t>
        </w:r>
      </w:ins>
      <w:r>
        <w:t xml:space="preserve"> általános koordinátáját. Az </w:t>
      </w:r>
      <w:del w:id="126" w:author="Administrator" w:date="2017-10-18T08:19:00Z">
        <w:r w:rsidDel="00057ED3">
          <w:delText>űrbáli</w:delText>
        </w:r>
      </w:del>
      <w:ins w:id="127" w:author="Administrator" w:date="2017-10-18T08:19:00Z">
        <w:r w:rsidR="00057ED3">
          <w:t>űrbéli</w:t>
        </w:r>
      </w:ins>
    </w:p>
    <w:p w:rsidR="00632CA7" w:rsidRDefault="00632CA7" w:rsidP="00632CA7">
      <w:r>
        <w:t>robot esetében a disszipatív potenciál és a potenciális energia is</w:t>
      </w:r>
    </w:p>
    <w:p w:rsidR="00632CA7" w:rsidRDefault="00632CA7" w:rsidP="00632CA7">
      <w:r>
        <w:t>azonosan nulla.</w:t>
      </w:r>
    </w:p>
    <w:p w:rsidR="00632CA7" w:rsidRDefault="00632CA7" w:rsidP="00632CA7"/>
    <w:p w:rsidR="00632CA7" w:rsidRDefault="00632CA7" w:rsidP="00632CA7">
      <w:r>
        <w:t>A rendszer összes mozgási energiája</w:t>
      </w:r>
    </w:p>
    <w:p w:rsidR="00632CA7" w:rsidRDefault="00632CA7" w:rsidP="00632CA7"/>
    <w:p w:rsidR="00632CA7" w:rsidRDefault="00632CA7" w:rsidP="00632CA7">
      <w:r>
        <w:t>\begin{equation}</w:t>
      </w:r>
    </w:p>
    <w:p w:rsidR="00632CA7" w:rsidRDefault="00632CA7" w:rsidP="00632CA7">
      <w:r>
        <w:t>T=\sum_{i=</w:t>
      </w:r>
      <w:proofErr w:type="gramStart"/>
      <w:r>
        <w:t>0}^</w:t>
      </w:r>
      <w:proofErr w:type="gramEnd"/>
      <w:r>
        <w:t>{2}\frac{1}{2}m_{i}\boldsymbol{v}_{i}^{2}+\frac{1}{2}\theta_{i}\omega_{i}^{2},</w:t>
      </w:r>
    </w:p>
    <w:p w:rsidR="00632CA7" w:rsidRDefault="00632CA7" w:rsidP="00632CA7">
      <w:r>
        <w:t>\end{equation}</w:t>
      </w:r>
    </w:p>
    <w:p w:rsidR="00632CA7" w:rsidRDefault="00632CA7" w:rsidP="00632CA7">
      <w:r>
        <w:t>ahol $m_{i}$ a robot egyes részeinek tömege, $\bm{v}_{i}$ a sebességvektora,</w:t>
      </w:r>
    </w:p>
    <w:p w:rsidR="00632CA7" w:rsidRDefault="00632CA7" w:rsidP="00632CA7">
      <w:r>
        <w:t xml:space="preserve">$\theta_{i}$ a tehetetlenségi nyomatéka és $\omega_{i}$ a szögsebessége. </w:t>
      </w:r>
    </w:p>
    <w:p w:rsidR="00632CA7" w:rsidRDefault="00632CA7" w:rsidP="00632CA7"/>
    <w:p w:rsidR="00632CA7" w:rsidRDefault="00632CA7" w:rsidP="00632CA7">
      <w:r>
        <w:t>Az egyes részek szögsebességei a következőképpen írhatók fel:</w:t>
      </w:r>
    </w:p>
    <w:p w:rsidR="00632CA7" w:rsidRDefault="00632CA7" w:rsidP="00632CA7">
      <w:r>
        <w:t>\begin{equation}</w:t>
      </w:r>
    </w:p>
    <w:p w:rsidR="00632CA7" w:rsidRDefault="00632CA7" w:rsidP="00632CA7">
      <w:r>
        <w:t>\omega_{</w:t>
      </w:r>
      <w:proofErr w:type="gramStart"/>
      <w:r>
        <w:t>0}=</w:t>
      </w:r>
      <w:proofErr w:type="gramEnd"/>
      <w:r>
        <w:t>\dot{q}_{0},</w:t>
      </w:r>
    </w:p>
    <w:p w:rsidR="00632CA7" w:rsidRDefault="00632CA7" w:rsidP="00632CA7">
      <w:r>
        <w:t>\end{equation}</w:t>
      </w:r>
    </w:p>
    <w:p w:rsidR="00632CA7" w:rsidRDefault="00632CA7" w:rsidP="00632CA7">
      <w:r>
        <w:t>\begin{equation}</w:t>
      </w:r>
    </w:p>
    <w:p w:rsidR="00632CA7" w:rsidRDefault="00632CA7" w:rsidP="00632CA7">
      <w:r>
        <w:t>\omega_{</w:t>
      </w:r>
      <w:proofErr w:type="gramStart"/>
      <w:r>
        <w:t>1}=</w:t>
      </w:r>
      <w:proofErr w:type="gramEnd"/>
      <w:r>
        <w:t>\dot{q}_{0}+\dot{q}_{1},</w:t>
      </w:r>
    </w:p>
    <w:p w:rsidR="00632CA7" w:rsidRDefault="00632CA7" w:rsidP="00632CA7">
      <w:r>
        <w:t>\end{equation}</w:t>
      </w:r>
    </w:p>
    <w:p w:rsidR="00632CA7" w:rsidRDefault="00632CA7" w:rsidP="00632CA7">
      <w:r>
        <w:t>\begin{equation}</w:t>
      </w:r>
    </w:p>
    <w:p w:rsidR="00632CA7" w:rsidRDefault="00632CA7" w:rsidP="00632CA7">
      <w:r>
        <w:t>\omega_{</w:t>
      </w:r>
      <w:proofErr w:type="gramStart"/>
      <w:r>
        <w:t>2}=</w:t>
      </w:r>
      <w:proofErr w:type="gramEnd"/>
      <w:r>
        <w:t>\dot{q}_{0}+\dot{q}_{1}+\dot{q}_{2}.</w:t>
      </w:r>
    </w:p>
    <w:p w:rsidR="00632CA7" w:rsidRDefault="00632CA7" w:rsidP="00632CA7">
      <w:r>
        <w:t>\end{equation}</w:t>
      </w:r>
    </w:p>
    <w:p w:rsidR="00632CA7" w:rsidRDefault="00632CA7" w:rsidP="00632CA7"/>
    <w:p w:rsidR="00632CA7" w:rsidRDefault="00632CA7" w:rsidP="00632CA7">
      <w:r>
        <w:t>A sebességvektorok előállításához először fel kell írnunk az egyes</w:t>
      </w:r>
    </w:p>
    <w:p w:rsidR="00632CA7" w:rsidRDefault="00632CA7" w:rsidP="00632CA7">
      <w:r>
        <w:t>részek súlypontjába mutató helyvektorokat, melyek a következők:</w:t>
      </w:r>
    </w:p>
    <w:p w:rsidR="00632CA7" w:rsidRDefault="00632CA7" w:rsidP="00632CA7"/>
    <w:p w:rsidR="00632CA7" w:rsidRDefault="00632CA7" w:rsidP="00632CA7">
      <w:r>
        <w:t>\begin{equation}</w:t>
      </w:r>
    </w:p>
    <w:p w:rsidR="00632CA7" w:rsidRDefault="00632CA7" w:rsidP="00632CA7">
      <w:r>
        <w:t>\boldsymbol{r}_{</w:t>
      </w:r>
      <w:proofErr w:type="gramStart"/>
      <w:r>
        <w:t>0}=</w:t>
      </w:r>
      <w:proofErr w:type="gramEnd"/>
      <w:r>
        <w:t>\left[\begin{array}{c}</w:t>
      </w:r>
    </w:p>
    <w:p w:rsidR="00632CA7" w:rsidRDefault="00632CA7" w:rsidP="00632CA7">
      <w:r>
        <w:t>x_{0}\\</w:t>
      </w:r>
    </w:p>
    <w:p w:rsidR="00632CA7" w:rsidRDefault="00632CA7" w:rsidP="00632CA7">
      <w:r>
        <w:t>y_{0}</w:t>
      </w:r>
    </w:p>
    <w:p w:rsidR="00632CA7" w:rsidRDefault="00632CA7" w:rsidP="00632CA7">
      <w:r>
        <w:t>\end{array}\right],</w:t>
      </w:r>
    </w:p>
    <w:p w:rsidR="00632CA7" w:rsidRDefault="00632CA7" w:rsidP="00632CA7">
      <w:r>
        <w:t>\end{equation}</w:t>
      </w:r>
    </w:p>
    <w:p w:rsidR="00632CA7" w:rsidRDefault="00632CA7" w:rsidP="00632CA7">
      <w:r>
        <w:t>\begin{equation}</w:t>
      </w:r>
    </w:p>
    <w:p w:rsidR="00632CA7" w:rsidRDefault="00632CA7" w:rsidP="00632CA7">
      <w:r>
        <w:t>\boldsymbol{r}_{</w:t>
      </w:r>
      <w:proofErr w:type="gramStart"/>
      <w:r>
        <w:t>1}=</w:t>
      </w:r>
      <w:proofErr w:type="gramEnd"/>
      <w:r>
        <w:t>\left[\begin{array}{c}</w:t>
      </w:r>
    </w:p>
    <w:p w:rsidR="00632CA7" w:rsidRDefault="00632CA7" w:rsidP="00632CA7">
      <w:r>
        <w:t>x_{</w:t>
      </w:r>
      <w:proofErr w:type="gramStart"/>
      <w:r>
        <w:t>0}+</w:t>
      </w:r>
      <w:proofErr w:type="gramEnd"/>
      <w:r>
        <w:t>l_{0}\cos(\varphi_{0}+q_{0})+\frac{l_{1}}{2}\cos(q_{0}+q_{1})\\</w:t>
      </w:r>
    </w:p>
    <w:p w:rsidR="00632CA7" w:rsidRDefault="00632CA7" w:rsidP="00632CA7">
      <w:r>
        <w:t>y_{</w:t>
      </w:r>
      <w:proofErr w:type="gramStart"/>
      <w:r>
        <w:t>0}+</w:t>
      </w:r>
      <w:proofErr w:type="gramEnd"/>
      <w:r>
        <w:t>l_{0}\sin(\varphi_{0}+q_{0})+\frac{l_{1}}{2}\sin(q_{0}+q_{1})</w:t>
      </w:r>
    </w:p>
    <w:p w:rsidR="00632CA7" w:rsidRDefault="00632CA7" w:rsidP="00632CA7">
      <w:r>
        <w:t>\end{array}\right],</w:t>
      </w:r>
    </w:p>
    <w:p w:rsidR="00632CA7" w:rsidRDefault="00632CA7" w:rsidP="00632CA7">
      <w:r>
        <w:t>\end{equation}</w:t>
      </w:r>
    </w:p>
    <w:p w:rsidR="00632CA7" w:rsidRDefault="00632CA7" w:rsidP="00632CA7"/>
    <w:p w:rsidR="00632CA7" w:rsidRDefault="00632CA7" w:rsidP="00632CA7">
      <w:r>
        <w:t>\begin{equation}</w:t>
      </w:r>
    </w:p>
    <w:p w:rsidR="00632CA7" w:rsidRDefault="00632CA7" w:rsidP="00632CA7">
      <w:r>
        <w:t>\boldsymbol{r}_{</w:t>
      </w:r>
      <w:proofErr w:type="gramStart"/>
      <w:r>
        <w:t>2}=</w:t>
      </w:r>
      <w:proofErr w:type="gramEnd"/>
      <w:r>
        <w:t>\left[\begin{array}{c}</w:t>
      </w:r>
    </w:p>
    <w:p w:rsidR="00632CA7" w:rsidRDefault="00632CA7" w:rsidP="00632CA7">
      <w:r>
        <w:t>x_{</w:t>
      </w:r>
      <w:proofErr w:type="gramStart"/>
      <w:r>
        <w:t>0}+</w:t>
      </w:r>
      <w:proofErr w:type="gramEnd"/>
      <w:r>
        <w:t>l_{0}\cos(\varphi_{0}+q_{0})+l_{1}\cos(q_{0}+q_{1})+\frac{l_{2}}{2}\cos(q_{0}+q_{1}+q_{2})\\</w:t>
      </w:r>
    </w:p>
    <w:p w:rsidR="00632CA7" w:rsidRDefault="00632CA7" w:rsidP="00632CA7">
      <w:r>
        <w:t>y_{</w:t>
      </w:r>
      <w:proofErr w:type="gramStart"/>
      <w:r>
        <w:t>0}+</w:t>
      </w:r>
      <w:proofErr w:type="gramEnd"/>
      <w:r>
        <w:t>l_{0}\sin(\varphi_{0}+q_{0})+l_{1}\sin(q_{0}+q_{1})+\frac{l_{2}}{2}\sin(q_{0}+q_{1}+q_{2})</w:t>
      </w:r>
    </w:p>
    <w:p w:rsidR="00632CA7" w:rsidRDefault="00632CA7" w:rsidP="00632CA7">
      <w:r>
        <w:t>\end{array}\right].</w:t>
      </w:r>
    </w:p>
    <w:p w:rsidR="00632CA7" w:rsidRDefault="00632CA7" w:rsidP="00632CA7">
      <w:r>
        <w:t>\end{equation}</w:t>
      </w:r>
    </w:p>
    <w:p w:rsidR="00632CA7" w:rsidRDefault="00632CA7" w:rsidP="00632CA7"/>
    <w:p w:rsidR="00632CA7" w:rsidRDefault="00632CA7" w:rsidP="00632CA7">
      <w:r>
        <w:t>A különálló részek súlypontjába mutató helyvektorokból kiszámítható</w:t>
      </w:r>
    </w:p>
    <w:p w:rsidR="00632CA7" w:rsidRDefault="00632CA7" w:rsidP="00632CA7">
      <w:r>
        <w:t>a rendszer közös súlypontja</w:t>
      </w:r>
    </w:p>
    <w:p w:rsidR="00632CA7" w:rsidRDefault="00632CA7" w:rsidP="00632CA7">
      <w:r>
        <w:t>\begin{equation}</w:t>
      </w:r>
    </w:p>
    <w:p w:rsidR="00632CA7" w:rsidRDefault="00632CA7" w:rsidP="00632CA7">
      <w:r>
        <w:t>\boldsymbol{r}_{S}=\frac{m_{</w:t>
      </w:r>
      <w:proofErr w:type="gramStart"/>
      <w:r>
        <w:t>0}\</w:t>
      </w:r>
      <w:proofErr w:type="gramEnd"/>
      <w:r>
        <w:t>boldsymbol{r}_{0}+m_{1}\boldsymbol{r}_{1}+m_{2}\boldsymbol{r}_{2}}{m_{0}+m_{1}+m_{2}}.</w:t>
      </w:r>
    </w:p>
    <w:p w:rsidR="00632CA7" w:rsidRDefault="00632CA7" w:rsidP="00632CA7">
      <w:r>
        <w:t>\end{equation}</w:t>
      </w:r>
    </w:p>
    <w:p w:rsidR="00632CA7" w:rsidRDefault="00632CA7" w:rsidP="00632CA7"/>
    <w:p w:rsidR="00632CA7" w:rsidRDefault="00632CA7" w:rsidP="00632CA7">
      <w:r>
        <w:t>Ahhoz, hogy a közös súlyponthoz rögzített koordináta-rendszerből vizsgáljuk</w:t>
      </w:r>
    </w:p>
    <w:p w:rsidR="00632CA7" w:rsidRDefault="00632CA7" w:rsidP="00632CA7">
      <w:r>
        <w:t>a rendszert, fel kell írnunk a közös súlypontból az egyes részek súlypontjaiba</w:t>
      </w:r>
    </w:p>
    <w:p w:rsidR="00632CA7" w:rsidRDefault="00632CA7" w:rsidP="00632CA7">
      <w:r>
        <w:lastRenderedPageBreak/>
        <w:t>mutató helyvektorokat a \ref{</w:t>
      </w:r>
      <w:proofErr w:type="gramStart"/>
      <w:r>
        <w:t>fig:s</w:t>
      </w:r>
      <w:proofErr w:type="gramEnd"/>
      <w:r>
        <w:t>=0000FAlypont} ábrának megfelelően.</w:t>
      </w:r>
    </w:p>
    <w:p w:rsidR="00632CA7" w:rsidRDefault="00E16E0F" w:rsidP="00632CA7">
      <w:pPr>
        <w:rPr>
          <w:ins w:id="128" w:author="Administrator" w:date="2017-10-18T08:22:00Z"/>
        </w:rPr>
      </w:pPr>
      <w:ins w:id="129" w:author="Administrator" w:date="2017-10-18T08:22:00Z">
        <w:r>
          <w:t xml:space="preserve">% Az ábrán valahogy úgy kone, hogy a fizikailag lehetségeshez közelebb kerüljön a súlypont. </w:t>
        </w:r>
      </w:ins>
      <w:ins w:id="130" w:author="Administrator" w:date="2017-10-18T08:23:00Z">
        <w:r>
          <w:t xml:space="preserve">Az S-nek elvileg benne kell lennie az S0, S1 és S2 átlal alkotott háromszög belsejében. </w:t>
        </w:r>
      </w:ins>
      <w:ins w:id="131" w:author="Administrator" w:date="2017-10-18T08:24:00Z">
        <w:r>
          <w:t>A q0 q1 q2 meg már levehető, ha negyon keverednek a vonalak.</w:t>
        </w:r>
      </w:ins>
    </w:p>
    <w:p w:rsidR="00E16E0F" w:rsidRDefault="00E16E0F" w:rsidP="00632CA7"/>
    <w:p w:rsidR="00632CA7" w:rsidRDefault="00632CA7" w:rsidP="00632CA7">
      <w:r>
        <w:t>\begin{figure}[h]</w:t>
      </w:r>
    </w:p>
    <w:p w:rsidR="00632CA7" w:rsidRDefault="00632CA7" w:rsidP="00632CA7">
      <w:r>
        <w:t>\begin{centering}</w:t>
      </w:r>
    </w:p>
    <w:p w:rsidR="00632CA7" w:rsidRDefault="00632CA7" w:rsidP="00632CA7">
      <w:r>
        <w:t>\includegraphics[scale=0.</w:t>
      </w:r>
      <w:proofErr w:type="gramStart"/>
      <w:r>
        <w:t>35]{</w:t>
      </w:r>
      <w:proofErr w:type="gramEnd"/>
      <w:r>
        <w:t>image/robot_com}</w:t>
      </w:r>
    </w:p>
    <w:p w:rsidR="00632CA7" w:rsidRDefault="00632CA7" w:rsidP="00632CA7">
      <w:r>
        <w:t>\par\end{centering}</w:t>
      </w:r>
    </w:p>
    <w:p w:rsidR="00632CA7" w:rsidRDefault="00632CA7" w:rsidP="00632CA7">
      <w:r>
        <w:t>\</w:t>
      </w:r>
      <w:proofErr w:type="gramStart"/>
      <w:r>
        <w:t>caption{</w:t>
      </w:r>
      <w:proofErr w:type="gramEnd"/>
      <w:r>
        <w:t>Az egyes részek súlypontjai és a közös súlypont\label{fig:s=0000FAlypont}}</w:t>
      </w:r>
    </w:p>
    <w:p w:rsidR="00632CA7" w:rsidRDefault="00632CA7" w:rsidP="00632CA7">
      <w:r>
        <w:t>\end{figure}</w:t>
      </w:r>
    </w:p>
    <w:p w:rsidR="00632CA7" w:rsidRDefault="00632CA7" w:rsidP="00632CA7">
      <w:r>
        <w:t>\begin{equation}</w:t>
      </w:r>
    </w:p>
    <w:p w:rsidR="00632CA7" w:rsidRDefault="00632CA7" w:rsidP="00632CA7">
      <w:r>
        <w:t>\begin{array}{c}</w:t>
      </w:r>
    </w:p>
    <w:p w:rsidR="00632CA7" w:rsidRDefault="00632CA7" w:rsidP="00632CA7">
      <w:r>
        <w:t>\bm{\</w:t>
      </w:r>
      <w:proofErr w:type="gramStart"/>
      <w:r>
        <w:t>rho}_</w:t>
      </w:r>
      <w:proofErr w:type="gramEnd"/>
      <w:r>
        <w:t>{0}=\bm{r}_{0}-\bm{r}_{S}=\\</w:t>
      </w:r>
    </w:p>
    <w:p w:rsidR="00632CA7" w:rsidRDefault="00632CA7" w:rsidP="00632CA7">
      <w:r>
        <w:t>\left[\begin{array}{c}</w:t>
      </w:r>
    </w:p>
    <w:p w:rsidR="00632CA7" w:rsidRDefault="00632CA7" w:rsidP="00632CA7">
      <w:r>
        <w:t>-\frac{2l_{</w:t>
      </w:r>
      <w:proofErr w:type="gramStart"/>
      <w:r>
        <w:t>0}(</w:t>
      </w:r>
      <w:proofErr w:type="gramEnd"/>
      <w:r>
        <w:t>m_{1}+m_{2})\cos(\varphi_{0}+q_{0})+l_{1}(m_{1}+2m_{2})\cos(q_{0}+q_{1})+l_{2}m_{2}\cos(q_{0}+q_{1}+q_{2})}{2(m_{0}+m_{1}+m_{2})}\\</w:t>
      </w:r>
    </w:p>
    <w:p w:rsidR="00632CA7" w:rsidRDefault="00632CA7" w:rsidP="00632CA7">
      <w:r>
        <w:t>-\frac{2l_{</w:t>
      </w:r>
      <w:proofErr w:type="gramStart"/>
      <w:r>
        <w:t>0}(</w:t>
      </w:r>
      <w:proofErr w:type="gramEnd"/>
      <w:r>
        <w:t>m_{1}+m_{2})\sin(\varphi_{0}+q_{0})+l_{1}(m_{1}+2m_{2})\sin(q_{0}+q_{1})+l_{2}m_{2}\sin(q_{0}+q_{1}+q_{2})}{2(m_{0}+m_{1}+m_{2})}</w:t>
      </w:r>
    </w:p>
    <w:p w:rsidR="00632CA7" w:rsidRDefault="00632CA7" w:rsidP="00632CA7">
      <w:r>
        <w:t>\end{array}\right],</w:t>
      </w:r>
    </w:p>
    <w:p w:rsidR="00632CA7" w:rsidRDefault="00632CA7" w:rsidP="00632CA7">
      <w:r>
        <w:t>\end{array}</w:t>
      </w:r>
    </w:p>
    <w:p w:rsidR="00632CA7" w:rsidRDefault="00632CA7" w:rsidP="00632CA7">
      <w:r>
        <w:t>\end{equation}</w:t>
      </w:r>
    </w:p>
    <w:p w:rsidR="00632CA7" w:rsidRDefault="00632CA7" w:rsidP="00632CA7">
      <w:r>
        <w:t>\begin{equation}</w:t>
      </w:r>
    </w:p>
    <w:p w:rsidR="00632CA7" w:rsidRDefault="00632CA7" w:rsidP="00632CA7">
      <w:r>
        <w:t>\begin{array}{c}</w:t>
      </w:r>
    </w:p>
    <w:p w:rsidR="00632CA7" w:rsidRDefault="00632CA7" w:rsidP="00632CA7">
      <w:r>
        <w:t>\bm{\</w:t>
      </w:r>
      <w:proofErr w:type="gramStart"/>
      <w:r>
        <w:t>rho}_</w:t>
      </w:r>
      <w:proofErr w:type="gramEnd"/>
      <w:r>
        <w:t>{1}=\bm{r}_{1}-\bm{r}_{S}=\\</w:t>
      </w:r>
    </w:p>
    <w:p w:rsidR="00632CA7" w:rsidRDefault="00632CA7" w:rsidP="00632CA7">
      <w:r>
        <w:t>\left[\begin{array}{c}</w:t>
      </w:r>
    </w:p>
    <w:p w:rsidR="00632CA7" w:rsidRDefault="00632CA7" w:rsidP="00632CA7">
      <w:r>
        <w:t>\frac{2l_{0}m_{</w:t>
      </w:r>
      <w:proofErr w:type="gramStart"/>
      <w:r>
        <w:t>0}\</w:t>
      </w:r>
      <w:proofErr w:type="gramEnd"/>
      <w:r>
        <w:t>cos(\varphi_{0}+q_{0})+l_{1}(m_{0}-m_{2})\cos(q_{0}+q_{1})-l_{2}m_{2}\cos(q_{0}+q_{1}+q_{2})}{2(m_{0}+m_{1}+m_{2})}\\</w:t>
      </w:r>
    </w:p>
    <w:p w:rsidR="00632CA7" w:rsidRDefault="00632CA7" w:rsidP="00632CA7">
      <w:r>
        <w:t>\frac{2l_{0}m_{</w:t>
      </w:r>
      <w:proofErr w:type="gramStart"/>
      <w:r>
        <w:t>0}\</w:t>
      </w:r>
      <w:proofErr w:type="gramEnd"/>
      <w:r>
        <w:t>sin(\varphi_{0}+q_{0})+l_{1}(m_{0}-m_{2})\sin(q_{0}+q_{1})-l_{2}m_{2}\sin(q_{0}+q_{1}+q_{2})}{2(m_{0}+m_{1}+m_{2})}</w:t>
      </w:r>
    </w:p>
    <w:p w:rsidR="00632CA7" w:rsidRDefault="00632CA7" w:rsidP="00632CA7">
      <w:r>
        <w:t>\end{array}\right],</w:t>
      </w:r>
    </w:p>
    <w:p w:rsidR="00632CA7" w:rsidRDefault="00632CA7" w:rsidP="00632CA7">
      <w:r>
        <w:t>\end{array}</w:t>
      </w:r>
    </w:p>
    <w:p w:rsidR="00632CA7" w:rsidRDefault="00632CA7" w:rsidP="00632CA7">
      <w:r>
        <w:t>\end{equation}</w:t>
      </w:r>
    </w:p>
    <w:p w:rsidR="00632CA7" w:rsidRDefault="00632CA7" w:rsidP="00632CA7">
      <w:r>
        <w:t>\begin{equation}</w:t>
      </w:r>
    </w:p>
    <w:p w:rsidR="00632CA7" w:rsidRDefault="00632CA7" w:rsidP="00632CA7">
      <w:r>
        <w:t>\begin{array}{c}</w:t>
      </w:r>
    </w:p>
    <w:p w:rsidR="00632CA7" w:rsidRDefault="00632CA7" w:rsidP="00632CA7">
      <w:r>
        <w:t>\bm{\</w:t>
      </w:r>
      <w:proofErr w:type="gramStart"/>
      <w:r>
        <w:t>rho}_</w:t>
      </w:r>
      <w:proofErr w:type="gramEnd"/>
      <w:r>
        <w:t>{2}=\bm{r}_{2}-\bm{r}_{S}=\\</w:t>
      </w:r>
    </w:p>
    <w:p w:rsidR="00632CA7" w:rsidRDefault="00632CA7" w:rsidP="00632CA7">
      <w:r>
        <w:t>\left[\begin{array}{c}</w:t>
      </w:r>
    </w:p>
    <w:p w:rsidR="00632CA7" w:rsidRDefault="00632CA7" w:rsidP="00632CA7">
      <w:r>
        <w:t>\frac{2l_{0}m_{</w:t>
      </w:r>
      <w:proofErr w:type="gramStart"/>
      <w:r>
        <w:t>0}\</w:t>
      </w:r>
      <w:proofErr w:type="gramEnd"/>
      <w:r>
        <w:t>cos(\varphi_{0}+q_{0})+l_{1}(2m_{0}+m_{1})\cos(q_{0}+q_{1})+l_{2}(m_{0}+m_{1})\cos(q_{0}+q_{1}+q_{2})}{2(m_{0}+m_{1}+m_{2})}\\</w:t>
      </w:r>
    </w:p>
    <w:p w:rsidR="00632CA7" w:rsidRDefault="00632CA7" w:rsidP="00632CA7">
      <w:r>
        <w:t>\frac{2l_{0}m_{</w:t>
      </w:r>
      <w:proofErr w:type="gramStart"/>
      <w:r>
        <w:t>0}\</w:t>
      </w:r>
      <w:proofErr w:type="gramEnd"/>
      <w:r>
        <w:t>sin(\varphi_{0}+q_{0})+l_{1}(2m_{0}+m_{1})\sin(q_{0}+q_{1})+l_{2}(m_{0}+m_{1})\sin(q_{0}+q_{1}+q_{2})}{2(m_{0}+m_{1}+m_{2})}</w:t>
      </w:r>
    </w:p>
    <w:p w:rsidR="00632CA7" w:rsidRDefault="00632CA7" w:rsidP="00632CA7">
      <w:r>
        <w:t>\end{array}\right].</w:t>
      </w:r>
    </w:p>
    <w:p w:rsidR="00632CA7" w:rsidRDefault="00632CA7" w:rsidP="00632CA7">
      <w:r>
        <w:t>\end{array}</w:t>
      </w:r>
    </w:p>
    <w:p w:rsidR="00632CA7" w:rsidRDefault="00632CA7" w:rsidP="00632CA7">
      <w:pPr>
        <w:rPr>
          <w:ins w:id="132" w:author="Administrator" w:date="2017-10-18T08:28:00Z"/>
        </w:rPr>
      </w:pPr>
      <w:r>
        <w:t>\end{equation}</w:t>
      </w:r>
    </w:p>
    <w:p w:rsidR="002311D8" w:rsidRDefault="002311D8" w:rsidP="00632CA7">
      <w:ins w:id="133" w:author="Administrator" w:date="2017-10-18T08:28:00Z">
        <w:r>
          <w:t>% hogy kerül a nevezőbe egy kettes? Az tuti jó?</w:t>
        </w:r>
      </w:ins>
    </w:p>
    <w:p w:rsidR="00632CA7" w:rsidRDefault="00632CA7" w:rsidP="00632CA7">
      <w:r>
        <w:t>Látható, hogy ezekben a vektorokban már nem szerepelnek az $x_{0}$</w:t>
      </w:r>
    </w:p>
    <w:p w:rsidR="00632CA7" w:rsidRDefault="00632CA7" w:rsidP="00632CA7">
      <w:r>
        <w:t>és $y</w:t>
      </w:r>
      <w:proofErr w:type="gramStart"/>
      <w:r>
        <w:t>_{</w:t>
      </w:r>
      <w:proofErr w:type="gramEnd"/>
      <w:r>
        <w:t>0}$ koordináták, tehát a rendszer valóban 3 szabadságfokúra</w:t>
      </w:r>
    </w:p>
    <w:p w:rsidR="00632CA7" w:rsidRDefault="00632CA7" w:rsidP="00632CA7">
      <w:r>
        <w:t>egyszerűsödött.</w:t>
      </w:r>
    </w:p>
    <w:p w:rsidR="00632CA7" w:rsidRDefault="00632CA7" w:rsidP="00632CA7"/>
    <w:p w:rsidR="00632CA7" w:rsidRDefault="00632CA7" w:rsidP="00632CA7">
      <w:r>
        <w:t>A sebességvektorok előállításához vegyük a fent kiszámított helyvektorok</w:t>
      </w:r>
    </w:p>
    <w:p w:rsidR="00632CA7" w:rsidRDefault="00632CA7" w:rsidP="00632CA7">
      <w:r>
        <w:t>idő szerinti deriváltját:</w:t>
      </w:r>
    </w:p>
    <w:p w:rsidR="00632CA7" w:rsidRDefault="00632CA7" w:rsidP="00632CA7">
      <w:r>
        <w:t>\begin{center}</w:t>
      </w:r>
    </w:p>
    <w:p w:rsidR="00632CA7" w:rsidRDefault="00632CA7" w:rsidP="00632CA7">
      <w:r>
        <w:t>\begin{equation}</w:t>
      </w:r>
    </w:p>
    <w:p w:rsidR="00632CA7" w:rsidRDefault="00632CA7" w:rsidP="00632CA7">
      <w:r>
        <w:lastRenderedPageBreak/>
        <w:t>\begin{array}{c}</w:t>
      </w:r>
    </w:p>
    <w:p w:rsidR="00632CA7" w:rsidRDefault="00632CA7" w:rsidP="00632CA7">
      <w:r>
        <w:t>\bm{v}_{</w:t>
      </w:r>
      <w:proofErr w:type="gramStart"/>
      <w:r>
        <w:t>0}=</w:t>
      </w:r>
      <w:proofErr w:type="gramEnd"/>
      <w:r>
        <w:t>\frac{d\bm{\rho}_{0}}{dt}=\\</w:t>
      </w:r>
    </w:p>
    <w:p w:rsidR="00632CA7" w:rsidRDefault="00632CA7" w:rsidP="00632CA7">
      <w:r>
        <w:t>\left[\begin{array}{c}</w:t>
      </w:r>
    </w:p>
    <w:p w:rsidR="00632CA7" w:rsidRDefault="00632CA7" w:rsidP="00632CA7">
      <w:r>
        <w:t>-\frac{-2l_{</w:t>
      </w:r>
      <w:proofErr w:type="gramStart"/>
      <w:r>
        <w:t>0}(</w:t>
      </w:r>
      <w:proofErr w:type="gramEnd"/>
      <w:r>
        <w:t>m_{1}+m_{2})\dot{q}_{0}\sin(\varphi_{0}+q_{0})-l_{1}(m_{1}+2m_{2})\left(\dot{q}_{0}+\dot{q}_{1}\right)\sin(q_{0}+q_{1})-l_{2}m_{2}\left(\dot{q}_{0}+\dot{q}_{1}+\dot{q}_{2}\right)\sin(q_{0}+q_{1}+q_{2})}{2(m_{0}+m_{1}+m_{2})}\\</w:t>
      </w:r>
    </w:p>
    <w:p w:rsidR="00632CA7" w:rsidRDefault="00632CA7" w:rsidP="00632CA7">
      <w:r>
        <w:t>-\frac{2l_{</w:t>
      </w:r>
      <w:proofErr w:type="gramStart"/>
      <w:r>
        <w:t>0}(</w:t>
      </w:r>
      <w:proofErr w:type="gramEnd"/>
      <w:r>
        <w:t>m_{1}+m_{2})\dot{q}_{0}\cos(\varphi_{0}+q_{0})+l_{1}(m_{1}+2m_{2})\left(\dot{q}_{0}+\dot{q}_{1}\right)\cos(q_{0}+q_{1})+l_{2}m_{2}\left(\dot{q}_{0}+\dot{q}_{1}+\dot{q}_{2}\right)\cos(q_{0}+q_{1}+q_{2})}{2(m_{0}+m_{1}+m_{2})}</w:t>
      </w:r>
    </w:p>
    <w:p w:rsidR="00632CA7" w:rsidRDefault="00632CA7" w:rsidP="00632CA7">
      <w:r>
        <w:t>\end{array}\right],</w:t>
      </w:r>
    </w:p>
    <w:p w:rsidR="00632CA7" w:rsidRDefault="00632CA7" w:rsidP="00632CA7">
      <w:r>
        <w:t>\end{array}</w:t>
      </w:r>
    </w:p>
    <w:p w:rsidR="00632CA7" w:rsidRDefault="00632CA7" w:rsidP="00632CA7">
      <w:r>
        <w:t>\end{equation}</w:t>
      </w:r>
    </w:p>
    <w:p w:rsidR="00632CA7" w:rsidRDefault="00632CA7" w:rsidP="00632CA7">
      <w:r>
        <w:t>\par\end{center}</w:t>
      </w:r>
    </w:p>
    <w:p w:rsidR="00632CA7" w:rsidRDefault="00632CA7" w:rsidP="00632CA7"/>
    <w:p w:rsidR="00632CA7" w:rsidRDefault="00632CA7" w:rsidP="00632CA7">
      <w:r>
        <w:t>\begin{center}</w:t>
      </w:r>
    </w:p>
    <w:p w:rsidR="00632CA7" w:rsidRDefault="00632CA7" w:rsidP="00632CA7">
      <w:r>
        <w:t>\begin{equation}</w:t>
      </w:r>
    </w:p>
    <w:p w:rsidR="00632CA7" w:rsidRDefault="00632CA7" w:rsidP="00632CA7">
      <w:r>
        <w:t>\begin{array}{c}</w:t>
      </w:r>
    </w:p>
    <w:p w:rsidR="00632CA7" w:rsidRDefault="00632CA7" w:rsidP="00632CA7">
      <w:r>
        <w:t>\bm{v}_{</w:t>
      </w:r>
      <w:proofErr w:type="gramStart"/>
      <w:r>
        <w:t>1}=</w:t>
      </w:r>
      <w:proofErr w:type="gramEnd"/>
      <w:r>
        <w:t>\frac{d\bm{\rho}_{1}}{dt}=\\</w:t>
      </w:r>
    </w:p>
    <w:p w:rsidR="00632CA7" w:rsidRDefault="00632CA7" w:rsidP="00632CA7">
      <w:r>
        <w:t>\left[\begin{array}{c}</w:t>
      </w:r>
    </w:p>
    <w:p w:rsidR="00632CA7" w:rsidRDefault="00632CA7" w:rsidP="00632CA7">
      <w:r>
        <w:t>\frac{-2l_{0}m_{</w:t>
      </w:r>
      <w:proofErr w:type="gramStart"/>
      <w:r>
        <w:t>0}\</w:t>
      </w:r>
      <w:proofErr w:type="gramEnd"/>
      <w:r>
        <w:t>dot{q}_{0}\sin(\varphi_{0}+q_{0})-l_{1}(m_{0}-m_{2})\left(\dot{q}_{0}+\dot{q}_{1}\right)\sin(q_{0}+q_{1})+l_{2}m_{2}\left(\dot{q}_{0}+\dot{q}_{1}+\dot{q}_{2}\right)\sin(q_{0}+q_{1}+q_{2})}{2(m_{0}+m_{1}+m_{2})}\\</w:t>
      </w:r>
    </w:p>
    <w:p w:rsidR="00632CA7" w:rsidRDefault="00632CA7" w:rsidP="00632CA7">
      <w:r>
        <w:t>\frac{2l_{0}m_{</w:t>
      </w:r>
      <w:proofErr w:type="gramStart"/>
      <w:r>
        <w:t>0}\</w:t>
      </w:r>
      <w:proofErr w:type="gramEnd"/>
      <w:r>
        <w:t>dot{q}_{0}\cos(\varphi_{0}+q_{0})+l_{1}(m_{0}-m_{2})\left(\dot{q}_{0}+\dot{q}_{1}\right)\cos(q_{0}+q_{1})-l_{2}m_{2}\left(\dot{q}_{0}+\dot{q}_{1}+\dot{q}_{2}\right)\cos(q_{0}+q_{1}+q_{2})}{2(m_{0}+m_{1}+m_{2})}</w:t>
      </w:r>
    </w:p>
    <w:p w:rsidR="00632CA7" w:rsidRDefault="00632CA7" w:rsidP="00632CA7">
      <w:r>
        <w:t>\end{array}\right],</w:t>
      </w:r>
    </w:p>
    <w:p w:rsidR="00632CA7" w:rsidRDefault="00632CA7" w:rsidP="00632CA7">
      <w:r>
        <w:t>\end{array}</w:t>
      </w:r>
    </w:p>
    <w:p w:rsidR="00632CA7" w:rsidRDefault="00632CA7" w:rsidP="00632CA7">
      <w:r>
        <w:t>\end{equation}</w:t>
      </w:r>
    </w:p>
    <w:p w:rsidR="00632CA7" w:rsidRDefault="00632CA7" w:rsidP="00632CA7">
      <w:r>
        <w:t>\begin{equation}</w:t>
      </w:r>
    </w:p>
    <w:p w:rsidR="00632CA7" w:rsidRDefault="00632CA7" w:rsidP="00632CA7">
      <w:r>
        <w:t>\begin{array}{c}</w:t>
      </w:r>
    </w:p>
    <w:p w:rsidR="00632CA7" w:rsidRDefault="00632CA7" w:rsidP="00632CA7">
      <w:r>
        <w:t>\bm{v}_{</w:t>
      </w:r>
      <w:proofErr w:type="gramStart"/>
      <w:r>
        <w:t>2}=</w:t>
      </w:r>
      <w:proofErr w:type="gramEnd"/>
      <w:r>
        <w:t>\frac{d\bm{\rho}_{2}}{dt}=\\</w:t>
      </w:r>
    </w:p>
    <w:p w:rsidR="00632CA7" w:rsidRDefault="00632CA7" w:rsidP="00632CA7">
      <w:r>
        <w:t>\left[\begin{array}{c}</w:t>
      </w:r>
    </w:p>
    <w:p w:rsidR="00632CA7" w:rsidRDefault="00632CA7" w:rsidP="00632CA7">
      <w:r>
        <w:t>\frac{-2l_{0}m_{</w:t>
      </w:r>
      <w:proofErr w:type="gramStart"/>
      <w:r>
        <w:t>0}\</w:t>
      </w:r>
      <w:proofErr w:type="gramEnd"/>
      <w:r>
        <w:t>dot{q}_{0}\sin(\varphi_{0}+q_{0})-l_{1}(2m_{0}+m_{1})\left(\dot{q}_{0}+\dot{q}_{1}\right)\sin(q_{0}+q_{1})-l_{2}(m_{0}+m_{1})\left(\dot{q}_{0}+\dot{q}_{1}+\dot{q}_{2}\right)\sin(q_{0}+q_{1}+q_{2})}{2(m_{0}+m_{1}+m_{2})}\\</w:t>
      </w:r>
    </w:p>
    <w:p w:rsidR="00632CA7" w:rsidRDefault="00632CA7" w:rsidP="00632CA7">
      <w:r>
        <w:t>\frac{2l_{0}m_{</w:t>
      </w:r>
      <w:proofErr w:type="gramStart"/>
      <w:r>
        <w:t>0}\</w:t>
      </w:r>
      <w:proofErr w:type="gramEnd"/>
      <w:r>
        <w:t>dot{q}_{0}\cos(\varphi_{0}+q_{0})+l_{1}(2m_{0}+m_{1})\left(\dot{q}_{0}+\dot{q}_{1}\right)\cos(q_{0}+q_{1})+l_{2}(m_{0}+m_{1})\left(\dot{q}_{0}+\dot{q}_{1}+\dot{q}_{2}\right)\cos(q_{0}+q_{1}+q_{2})}{2(m_{0}+m_{1}+m_{2})}</w:t>
      </w:r>
    </w:p>
    <w:p w:rsidR="00632CA7" w:rsidRDefault="00632CA7" w:rsidP="00632CA7">
      <w:r>
        <w:t>\end{array}\right].</w:t>
      </w:r>
    </w:p>
    <w:p w:rsidR="00632CA7" w:rsidRDefault="00632CA7" w:rsidP="00632CA7">
      <w:r>
        <w:t>\end{array}</w:t>
      </w:r>
    </w:p>
    <w:p w:rsidR="00632CA7" w:rsidRDefault="00632CA7" w:rsidP="00632CA7">
      <w:r>
        <w:t>\end{equation}</w:t>
      </w:r>
    </w:p>
    <w:p w:rsidR="00632CA7" w:rsidRDefault="00632CA7" w:rsidP="00632CA7">
      <w:r>
        <w:t>\par\end{center}</w:t>
      </w:r>
    </w:p>
    <w:p w:rsidR="00632CA7" w:rsidRDefault="00632CA7" w:rsidP="00632CA7"/>
    <w:p w:rsidR="00632CA7" w:rsidRDefault="00632CA7" w:rsidP="00632CA7">
      <w:r>
        <w:t>Ezek után a másodfajú Lagrange egyenlet \eqref{lagrange} segítségével</w:t>
      </w:r>
    </w:p>
    <w:p w:rsidR="00632CA7" w:rsidRDefault="00632CA7" w:rsidP="00632CA7">
      <w:r>
        <w:t>felírhatjuk a rendszer mozgásegyenletét, ami a következő alakban írható</w:t>
      </w:r>
    </w:p>
    <w:p w:rsidR="00632CA7" w:rsidRDefault="00632CA7" w:rsidP="00632CA7">
      <w:r>
        <w:t>fel:</w:t>
      </w:r>
    </w:p>
    <w:p w:rsidR="00632CA7" w:rsidRDefault="00632CA7" w:rsidP="00632CA7">
      <w:r>
        <w:t>\begin{equation}</w:t>
      </w:r>
    </w:p>
    <w:p w:rsidR="00632CA7" w:rsidRDefault="00632CA7" w:rsidP="00632CA7">
      <w:r>
        <w:t>\bm{M}(\bm{q</w:t>
      </w:r>
      <w:proofErr w:type="gramStart"/>
      <w:r>
        <w:t>})\</w:t>
      </w:r>
      <w:proofErr w:type="gramEnd"/>
      <w:r>
        <w:t>ddot{\bm{q}}+\bm{C}(\bm{q},\dot{\bm{q}})=\bm{Hu},\label{eq:eq-of-motion}</w:t>
      </w:r>
    </w:p>
    <w:p w:rsidR="00632CA7" w:rsidRDefault="00632CA7" w:rsidP="00632CA7">
      <w:r>
        <w:t>\end{equation}</w:t>
      </w:r>
    </w:p>
    <w:p w:rsidR="00632CA7" w:rsidDel="00991899" w:rsidRDefault="00632CA7" w:rsidP="00632CA7">
      <w:pPr>
        <w:rPr>
          <w:del w:id="134" w:author="Administrator" w:date="2017-10-18T08:29:00Z"/>
        </w:rPr>
      </w:pPr>
      <w:r>
        <w:t xml:space="preserve">ahol $\bm{M}$ a rendszer tömegmátrixa, $\bm{C}$ a </w:t>
      </w:r>
      <w:del w:id="135" w:author="Administrator" w:date="2017-10-18T08:29:00Z">
        <w:r w:rsidDel="00991899">
          <w:delText>centripetális</w:delText>
        </w:r>
      </w:del>
    </w:p>
    <w:p w:rsidR="00632CA7" w:rsidRDefault="00632CA7" w:rsidP="00991899">
      <w:del w:id="136" w:author="Administrator" w:date="2017-10-18T08:29:00Z">
        <w:r w:rsidDel="00991899">
          <w:delText>és Coriolis</w:delText>
        </w:r>
      </w:del>
      <w:ins w:id="137" w:author="Administrator" w:date="2017-10-18T08:29:00Z">
        <w:r w:rsidR="00991899">
          <w:t>sebess</w:t>
        </w:r>
      </w:ins>
      <w:ins w:id="138" w:author="Administrator" w:date="2017-10-18T08:30:00Z">
        <w:r w:rsidR="007A6BC8">
          <w:t>ég</w:t>
        </w:r>
      </w:ins>
      <w:ins w:id="139" w:author="Administrator" w:date="2017-10-18T08:29:00Z">
        <w:r w:rsidR="00991899">
          <w:t>függő tehetetlenségi</w:t>
        </w:r>
      </w:ins>
      <w:r>
        <w:t xml:space="preserve"> erőket tartalmazó </w:t>
      </w:r>
      <w:ins w:id="140" w:author="Administrator" w:date="2017-10-18T08:30:00Z">
        <w:r w:rsidR="00991899">
          <w:t xml:space="preserve">általános erő </w:t>
        </w:r>
      </w:ins>
      <w:r>
        <w:t xml:space="preserve">vektor, </w:t>
      </w:r>
    </w:p>
    <w:p w:rsidR="00632CA7" w:rsidRDefault="00632CA7" w:rsidP="00632CA7">
      <w:r>
        <w:t>\begin{equation}</w:t>
      </w:r>
    </w:p>
    <w:p w:rsidR="00632CA7" w:rsidRDefault="00632CA7" w:rsidP="00632CA7">
      <w:r>
        <w:t>\bm{H}=\left[\begin{array}{cc}</w:t>
      </w:r>
    </w:p>
    <w:p w:rsidR="00632CA7" w:rsidRDefault="00632CA7" w:rsidP="00632CA7">
      <w:r>
        <w:t>1 &amp; 0\\</w:t>
      </w:r>
    </w:p>
    <w:p w:rsidR="00632CA7" w:rsidRDefault="00632CA7" w:rsidP="00632CA7">
      <w:r>
        <w:t>0 &amp; 1</w:t>
      </w:r>
    </w:p>
    <w:p w:rsidR="00632CA7" w:rsidRDefault="00632CA7" w:rsidP="00632CA7">
      <w:r>
        <w:t>\end{array}\right]</w:t>
      </w:r>
    </w:p>
    <w:p w:rsidR="00632CA7" w:rsidRDefault="00632CA7" w:rsidP="00632CA7">
      <w:r>
        <w:t>\end{equation}</w:t>
      </w:r>
    </w:p>
    <w:p w:rsidR="00632CA7" w:rsidRDefault="00632CA7" w:rsidP="00632CA7">
      <w:r>
        <w:lastRenderedPageBreak/>
        <w:t xml:space="preserve"> a rendszer bemeneti mátrixa, </w:t>
      </w:r>
      <w:ins w:id="141" w:author="Administrator" w:date="2017-10-18T08:30:00Z">
        <w:r w:rsidR="000E1A57">
          <w:t>% szerintem még egy sornak lenni kéne a H-ban!!</w:t>
        </w:r>
      </w:ins>
    </w:p>
    <w:p w:rsidR="00632CA7" w:rsidRDefault="00632CA7" w:rsidP="00632CA7">
      <w:r>
        <w:t>\begin{equation}</w:t>
      </w:r>
    </w:p>
    <w:p w:rsidR="00632CA7" w:rsidRDefault="00632CA7" w:rsidP="00632CA7">
      <w:r>
        <w:t>\bm{u}=\left[\begin{array}{c}</w:t>
      </w:r>
    </w:p>
    <w:p w:rsidR="00632CA7" w:rsidRDefault="00632CA7" w:rsidP="00632CA7">
      <w:r>
        <w:t>u_{1}\\</w:t>
      </w:r>
    </w:p>
    <w:p w:rsidR="00632CA7" w:rsidRDefault="00632CA7" w:rsidP="00632CA7">
      <w:r>
        <w:t>u_{2}</w:t>
      </w:r>
    </w:p>
    <w:p w:rsidR="00632CA7" w:rsidRDefault="00632CA7" w:rsidP="00632CA7">
      <w:r>
        <w:t>\end{array}\right]</w:t>
      </w:r>
    </w:p>
    <w:p w:rsidR="00632CA7" w:rsidRDefault="00632CA7" w:rsidP="00632CA7">
      <w:r>
        <w:t>\end{equation}</w:t>
      </w:r>
    </w:p>
    <w:p w:rsidR="00632CA7" w:rsidRDefault="00632CA7" w:rsidP="00632CA7">
      <w:r>
        <w:t xml:space="preserve"> pedig a </w:t>
      </w:r>
      <w:del w:id="142" w:author="Administrator" w:date="2017-10-18T08:31:00Z">
        <w:r w:rsidDel="00260A11">
          <w:delText xml:space="preserve">bemeneti </w:delText>
        </w:r>
      </w:del>
      <w:ins w:id="143" w:author="Administrator" w:date="2017-10-18T08:31:00Z">
        <w:r w:rsidR="00260A11">
          <w:t xml:space="preserve">szabályozó </w:t>
        </w:r>
      </w:ins>
      <w:r>
        <w:t>nyomatékok vektora. Terjedelmük miatt az $\bm{M}$</w:t>
      </w:r>
    </w:p>
    <w:p w:rsidR="00632CA7" w:rsidRDefault="00632CA7" w:rsidP="00632CA7">
      <w:r>
        <w:t>és $\bm{C}$ mátrixok az \ref{</w:t>
      </w:r>
      <w:proofErr w:type="gramStart"/>
      <w:r>
        <w:t>chap:A</w:t>
      </w:r>
      <w:proofErr w:type="gramEnd"/>
      <w:r>
        <w:t>-robot-mozg=0000E1segyenlet=0000E9nek}</w:t>
      </w:r>
    </w:p>
    <w:p w:rsidR="00632CA7" w:rsidRDefault="00632CA7" w:rsidP="00632CA7">
      <w:r>
        <w:t>függelékben találhatók.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chapter{</w:t>
      </w:r>
      <w:proofErr w:type="gramEnd"/>
      <w:r>
        <w:t>A rendszer relatív fokai}</w:t>
      </w:r>
    </w:p>
    <w:p w:rsidR="00632CA7" w:rsidRDefault="00632CA7" w:rsidP="00632CA7"/>
    <w:p w:rsidR="00632CA7" w:rsidRDefault="00632CA7" w:rsidP="00632CA7">
      <w:r>
        <w:t>\section{Definíció}</w:t>
      </w:r>
    </w:p>
    <w:p w:rsidR="00632CA7" w:rsidRDefault="00632CA7" w:rsidP="00632CA7"/>
    <w:p w:rsidR="00632CA7" w:rsidRDefault="00632CA7" w:rsidP="00632CA7">
      <w:r>
        <w:t>Az ún. relatív fok (relative degree) fontos szerepet játszik a nemlineáris</w:t>
      </w:r>
    </w:p>
    <w:p w:rsidR="00632CA7" w:rsidRDefault="00632CA7" w:rsidP="00632CA7">
      <w:r>
        <w:t>rendszerek szabályozásában. Használatával leírhatjuk a bemenetek és</w:t>
      </w:r>
    </w:p>
    <w:p w:rsidR="00632CA7" w:rsidRDefault="00632CA7" w:rsidP="00632CA7">
      <w:r>
        <w:t xml:space="preserve">kimenetek közt </w:t>
      </w:r>
      <w:del w:id="144" w:author="Administrator" w:date="2017-10-18T08:33:00Z">
        <w:r w:rsidDel="00875989">
          <w:delText xml:space="preserve">fellépő </w:delText>
        </w:r>
      </w:del>
      <w:ins w:id="145" w:author="Administrator" w:date="2017-10-18T08:33:00Z">
        <w:r w:rsidR="00875989">
          <w:t xml:space="preserve">fennálló </w:t>
        </w:r>
      </w:ins>
      <w:r>
        <w:t>kapcsolatot. \cite{bencsik2017</w:t>
      </w:r>
      <w:proofErr w:type="gramStart"/>
      <w:r>
        <w:t>dynamic,hangos</w:t>
      </w:r>
      <w:proofErr w:type="gramEnd"/>
      <w:r>
        <w:t>2006analysis}</w:t>
      </w:r>
    </w:p>
    <w:p w:rsidR="00632CA7" w:rsidRDefault="00632CA7" w:rsidP="00632CA7"/>
    <w:p w:rsidR="00632CA7" w:rsidRDefault="00632CA7" w:rsidP="00632CA7">
      <w:r>
        <w:t>A relatív fok definiálásához vegyünk egy általános egy bemenetű, egy</w:t>
      </w:r>
    </w:p>
    <w:p w:rsidR="00632CA7" w:rsidRDefault="00632CA7" w:rsidP="00632CA7">
      <w:r>
        <w:t>kimenetű (SISO) rendszert:</w:t>
      </w:r>
    </w:p>
    <w:p w:rsidR="00632CA7" w:rsidRDefault="00632CA7" w:rsidP="00632CA7">
      <w:r>
        <w:t>\begin{equation}</w:t>
      </w:r>
    </w:p>
    <w:p w:rsidR="00632CA7" w:rsidRDefault="00632CA7" w:rsidP="00632CA7">
      <w:r>
        <w:t>\dot{\bm{x</w:t>
      </w:r>
      <w:proofErr w:type="gramStart"/>
      <w:r>
        <w:t>}}=</w:t>
      </w:r>
      <w:proofErr w:type="gramEnd"/>
      <w:r>
        <w:t>\bm{f}(\bm{x})+\bm{g}(\bm{x})u,\label{eq:rel-deg-xdot}</w:t>
      </w:r>
    </w:p>
    <w:p w:rsidR="00632CA7" w:rsidRDefault="00632CA7" w:rsidP="00632CA7">
      <w:r>
        <w:t>\end{equation}</w:t>
      </w:r>
    </w:p>
    <w:p w:rsidR="00632CA7" w:rsidRDefault="00632CA7" w:rsidP="00632CA7">
      <w:r>
        <w:t>ahol $\bm{x}=\left[\bm{q</w:t>
      </w:r>
      <w:proofErr w:type="gramStart"/>
      <w:r>
        <w:t>},\</w:t>
      </w:r>
      <w:proofErr w:type="gramEnd"/>
      <w:r>
        <w:t>,\dot{\bm{q}}\right]^{\mathrm{T}},\,\bm{x}\in\mathbb{R}^{2n}$</w:t>
      </w:r>
    </w:p>
    <w:p w:rsidR="00632CA7" w:rsidRDefault="00632CA7" w:rsidP="00632CA7">
      <w:r>
        <w:t>a rendszer állapotvektora. A rendszer kimenete pedig legyen</w:t>
      </w:r>
    </w:p>
    <w:p w:rsidR="00632CA7" w:rsidRDefault="00632CA7" w:rsidP="00632CA7">
      <w:r>
        <w:t>\begin{equation}</w:t>
      </w:r>
    </w:p>
    <w:p w:rsidR="00632CA7" w:rsidRDefault="00632CA7" w:rsidP="00632CA7">
      <w:r>
        <w:t>y=h(\bm{x}).\label{</w:t>
      </w:r>
      <w:proofErr w:type="gramStart"/>
      <w:r>
        <w:t>eq:rel</w:t>
      </w:r>
      <w:proofErr w:type="gramEnd"/>
      <w:r>
        <w:t>-deg-output}</w:t>
      </w:r>
    </w:p>
    <w:p w:rsidR="00632CA7" w:rsidRDefault="00632CA7" w:rsidP="00632CA7">
      <w:r>
        <w:t>\end{equation}</w:t>
      </w:r>
    </w:p>
    <w:p w:rsidR="00632CA7" w:rsidRDefault="00632CA7" w:rsidP="00632CA7"/>
    <w:p w:rsidR="00632CA7" w:rsidRDefault="00632CA7" w:rsidP="00632CA7">
      <w:r>
        <w:t>Ha a rendszer kimenetét $r$-szer differenciáljuk az idő szerint addig,</w:t>
      </w:r>
    </w:p>
    <w:p w:rsidR="00632CA7" w:rsidRDefault="00632CA7" w:rsidP="00632CA7">
      <w:r>
        <w:t>amíg az $u$ bemenet explicit módon meg nem jelenik a kifejezésben,</w:t>
      </w:r>
    </w:p>
    <w:p w:rsidR="00632CA7" w:rsidRDefault="00632CA7" w:rsidP="00632CA7">
      <w:r>
        <w:t>akkor $r$ a rendszer bemenete és kimenete közti relatív fok. Behelyettesítve</w:t>
      </w:r>
    </w:p>
    <w:p w:rsidR="00632CA7" w:rsidRDefault="00632CA7" w:rsidP="00632CA7">
      <w:r>
        <w:t>\eqref{</w:t>
      </w:r>
      <w:proofErr w:type="gramStart"/>
      <w:r>
        <w:t>eq:rel</w:t>
      </w:r>
      <w:proofErr w:type="gramEnd"/>
      <w:r>
        <w:t>-deg-xdot} egyenletet, \eqref{eq:rel-deg-output} idő</w:t>
      </w:r>
    </w:p>
    <w:p w:rsidR="00632CA7" w:rsidRDefault="00632CA7" w:rsidP="00632CA7">
      <w:pPr>
        <w:rPr>
          <w:ins w:id="146" w:author="Administrator" w:date="2017-10-18T08:37:00Z"/>
        </w:rPr>
      </w:pPr>
      <w:r>
        <w:t>szerinti deriváltja a következő:</w:t>
      </w:r>
    </w:p>
    <w:p w:rsidR="004C30AB" w:rsidRDefault="004C30AB" w:rsidP="00632CA7">
      <w:ins w:id="147" w:author="Administrator" w:date="2017-10-18T08:37:00Z">
        <w:r>
          <w:t xml:space="preserve">% ezt a 4.3 egyenletet szedd szét 2 egyenletre. Soha ne legyen olyna, hogy két egyenlőségjel van egy számozott egyenletben, mert azt ugye 3 egyenletként lehet értelmezni, pl a=b=c </w:t>
        </w:r>
      </w:ins>
      <w:ins w:id="148" w:author="Administrator" w:date="2017-10-18T08:38:00Z">
        <w:r w:rsidR="002D3DCE">
          <w:t>jelenti ezt a hármat:</w:t>
        </w:r>
      </w:ins>
      <w:ins w:id="149" w:author="Administrator" w:date="2017-10-18T08:37:00Z">
        <w:r>
          <w:t xml:space="preserve"> a=b, a=c, b=c</w:t>
        </w:r>
      </w:ins>
    </w:p>
    <w:p w:rsidR="00632CA7" w:rsidRDefault="00632CA7" w:rsidP="00632CA7">
      <w:r>
        <w:t>\begin{equation}</w:t>
      </w:r>
    </w:p>
    <w:p w:rsidR="00632CA7" w:rsidRDefault="00632CA7" w:rsidP="00632CA7">
      <w:r>
        <w:t>\frac{dy}{dt}=\</w:t>
      </w:r>
      <w:proofErr w:type="gramStart"/>
      <w:r>
        <w:t>frac{</w:t>
      </w:r>
      <w:proofErr w:type="gramEnd"/>
      <w:r>
        <w:t>\partial h(\bm{x})}{\partial\bm{x}}\dot{\bm{x}}=\frac{\partial h(\bm{x})}{\partial\bm{x}}\bm{f}(\bm{x})+\frac{\partial h(\bm{x})}{\partial\bm{x}}\bm{g}(\bm{x})u.</w:t>
      </w:r>
    </w:p>
    <w:p w:rsidR="00632CA7" w:rsidRDefault="00632CA7" w:rsidP="00632CA7">
      <w:r>
        <w:t>\end{equation}</w:t>
      </w:r>
    </w:p>
    <w:p w:rsidR="00632CA7" w:rsidRDefault="00632CA7" w:rsidP="00632CA7"/>
    <w:p w:rsidR="00632CA7" w:rsidRDefault="00632CA7" w:rsidP="00632CA7">
      <w:r>
        <w:t xml:space="preserve">A jelölések egyszerűsítésének érdekében </w:t>
      </w:r>
      <w:del w:id="150" w:author="Administrator" w:date="2017-10-18T08:39:00Z">
        <w:r w:rsidDel="00580E4B">
          <w:delText xml:space="preserve">vezessük be </w:delText>
        </w:r>
      </w:del>
      <w:r>
        <w:t>az ún. Lie-derivált</w:t>
      </w:r>
    </w:p>
    <w:p w:rsidR="00632CA7" w:rsidRDefault="00632CA7" w:rsidP="00632CA7">
      <w:r>
        <w:t>fogalmát</w:t>
      </w:r>
      <w:ins w:id="151" w:author="Administrator" w:date="2017-10-18T08:39:00Z">
        <w:r w:rsidR="00580E4B">
          <w:t xml:space="preserve"> használja a </w:t>
        </w:r>
        <w:r w:rsidR="00FD11AA">
          <w:t xml:space="preserve">hivatkozott </w:t>
        </w:r>
        <w:r w:rsidR="00580E4B">
          <w:t>szakirodalom</w:t>
        </w:r>
      </w:ins>
      <w:r>
        <w:t>:</w:t>
      </w:r>
    </w:p>
    <w:p w:rsidR="00632CA7" w:rsidRDefault="00632CA7" w:rsidP="00632CA7">
      <w:r>
        <w:t>\begin{equation}</w:t>
      </w:r>
    </w:p>
    <w:p w:rsidR="00632CA7" w:rsidRDefault="00632CA7" w:rsidP="00632CA7">
      <w:r>
        <w:t>\</w:t>
      </w:r>
      <w:proofErr w:type="gramStart"/>
      <w:r>
        <w:t>frac{</w:t>
      </w:r>
      <w:proofErr w:type="gramEnd"/>
      <w:r>
        <w:t>\partial h(\bm{x})}{\partial\bm{x}}\bm{f}(\bm{x})=L_{f}h.</w:t>
      </w:r>
    </w:p>
    <w:p w:rsidR="00632CA7" w:rsidRDefault="00632CA7" w:rsidP="00632CA7">
      <w:r>
        <w:t>\end{equation}</w:t>
      </w:r>
    </w:p>
    <w:p w:rsidR="00632CA7" w:rsidRDefault="00FD11AA" w:rsidP="00632CA7">
      <w:pPr>
        <w:rPr>
          <w:ins w:id="152" w:author="Administrator" w:date="2017-10-18T08:40:00Z"/>
        </w:rPr>
      </w:pPr>
      <w:ins w:id="153" w:author="Administrator" w:date="2017-10-18T08:40:00Z">
        <w:r>
          <w:t>% ne csak az Lf(h) hanem az Lg(h) is legyen bevezetve</w:t>
        </w:r>
      </w:ins>
    </w:p>
    <w:p w:rsidR="00FD11AA" w:rsidRDefault="00FD11AA" w:rsidP="00632CA7"/>
    <w:p w:rsidR="00632CA7" w:rsidRDefault="00632CA7" w:rsidP="00632CA7">
      <w:r>
        <w:t>A következőkben számítsuk ki a kimenet idő szerinti deriváltjait,</w:t>
      </w:r>
    </w:p>
    <w:p w:rsidR="00632CA7" w:rsidRDefault="00632CA7" w:rsidP="00632CA7">
      <w:r>
        <w:t>és vezessük be a $k$ indexet, melynek szerepét később a definícióban</w:t>
      </w:r>
    </w:p>
    <w:p w:rsidR="00632CA7" w:rsidRDefault="00632CA7" w:rsidP="00632CA7">
      <w:r>
        <w:t>láthatjuk \cite{hangos2006analysis}:</w:t>
      </w:r>
    </w:p>
    <w:p w:rsidR="00632CA7" w:rsidRDefault="00632CA7" w:rsidP="00632CA7">
      <w:r>
        <w:t>\begin{itemize}</w:t>
      </w:r>
    </w:p>
    <w:p w:rsidR="00632CA7" w:rsidRDefault="00632CA7" w:rsidP="00632CA7">
      <w:r>
        <w:t>\item a kimenet (nulladik derivált)</w:t>
      </w:r>
    </w:p>
    <w:p w:rsidR="00632CA7" w:rsidRDefault="00632CA7" w:rsidP="00632CA7">
      <w:r>
        <w:lastRenderedPageBreak/>
        <w:t>\begin{equation}</w:t>
      </w:r>
    </w:p>
    <w:p w:rsidR="00632CA7" w:rsidRDefault="00632CA7" w:rsidP="00632CA7">
      <w:r>
        <w:t>y=h(\bm{x})</w:t>
      </w:r>
    </w:p>
    <w:p w:rsidR="00632CA7" w:rsidRDefault="00632CA7" w:rsidP="00632CA7">
      <w:r>
        <w:t>\end{equation}</w:t>
      </w:r>
    </w:p>
    <w:p w:rsidR="00632CA7" w:rsidRDefault="00632CA7" w:rsidP="00632CA7">
      <w:r>
        <w:t>\item első derivált,</w:t>
      </w:r>
      <w:ins w:id="154" w:author="Administrator" w:date="2017-10-18T08:42:00Z">
        <w:r w:rsidR="00B84E56">
          <w:t>%</w:t>
        </w:r>
      </w:ins>
      <w:ins w:id="155" w:author="Administrator" w:date="2017-10-18T08:41:00Z">
        <w:r w:rsidR="00B84E56">
          <w:t>space</w:t>
        </w:r>
      </w:ins>
      <w:r>
        <w:t>$k=0$</w:t>
      </w:r>
    </w:p>
    <w:p w:rsidR="00632CA7" w:rsidRDefault="00632CA7" w:rsidP="00632CA7">
      <w:r>
        <w:t>\begin{equation}</w:t>
      </w:r>
    </w:p>
    <w:p w:rsidR="00632CA7" w:rsidRDefault="00632CA7" w:rsidP="00632CA7">
      <w:r>
        <w:t>\frac{dy}{dt}=\</w:t>
      </w:r>
      <w:proofErr w:type="gramStart"/>
      <w:r>
        <w:t>frac{</w:t>
      </w:r>
      <w:proofErr w:type="gramEnd"/>
      <w:r>
        <w:t>\partial h(\bm{x})}{\partial\bm{x}}\dot{\bm{x}}=\frac{\partial h(\bm{x})}{\partial\bm{x}}(\bm{f}(\bm{x})+\bm{g}(\bm{x})u)=L_{f}h+L_{g}h\cdot u</w:t>
      </w:r>
    </w:p>
    <w:p w:rsidR="00632CA7" w:rsidRDefault="00632CA7" w:rsidP="00632CA7">
      <w:r>
        <w:t>\end{equation}</w:t>
      </w:r>
    </w:p>
    <w:p w:rsidR="00632CA7" w:rsidRDefault="00632CA7" w:rsidP="00632CA7">
      <w:r>
        <w:t>Feltételezzük, hogy</w:t>
      </w:r>
      <w:ins w:id="156" w:author="Administrator" w:date="2017-10-18T08:43:00Z">
        <w:r w:rsidR="00E86939">
          <w:t xml:space="preserve"> olyan rendszert vizsgálunk, amelyre</w:t>
        </w:r>
      </w:ins>
      <w:r>
        <w:t xml:space="preserve"> $L_{g}h=0$, így $\dot{y}=L_{f}h$.</w:t>
      </w:r>
    </w:p>
    <w:p w:rsidR="00632CA7" w:rsidRDefault="00632CA7" w:rsidP="00632CA7">
      <w:r>
        <w:t>\item második derivált,$k=1$</w:t>
      </w:r>
    </w:p>
    <w:p w:rsidR="00632CA7" w:rsidRDefault="00632CA7" w:rsidP="00632CA7">
      <w:r>
        <w:t>\begin{equation}</w:t>
      </w:r>
    </w:p>
    <w:p w:rsidR="00632CA7" w:rsidRDefault="00632CA7" w:rsidP="00632CA7">
      <w:r>
        <w:t>\frac{d^{</w:t>
      </w:r>
      <w:proofErr w:type="gramStart"/>
      <w:r>
        <w:t>2}y</w:t>
      </w:r>
      <w:proofErr w:type="gramEnd"/>
      <w:r>
        <w:t>}{dt^{2}}==\frac{\partial(L_{f}h)}{\partial\bm{x}}(\bm{f}(\bm{x})+\bm{g}(\bm{x})u)=L_{f}^{2}h+L_{g}L_{f}h\cdot u</w:t>
      </w:r>
    </w:p>
    <w:p w:rsidR="00632CA7" w:rsidRDefault="00632CA7" w:rsidP="00632CA7">
      <w:r>
        <w:t>\end{equation}</w:t>
      </w:r>
    </w:p>
    <w:p w:rsidR="00632CA7" w:rsidRDefault="00632CA7" w:rsidP="00632CA7">
      <w:r>
        <w:t>Feltételezzük, hogy</w:t>
      </w:r>
      <w:ins w:id="157" w:author="Administrator" w:date="2017-10-18T08:44:00Z">
        <w:r w:rsidR="00E86939">
          <w:t xml:space="preserve"> olyan rendszert vizsgálunk, amelyre</w:t>
        </w:r>
      </w:ins>
      <w:r>
        <w:t xml:space="preserve"> $L_{g}L_{f}h=0$, így $\ddot{y}=L_{f}</w:t>
      </w:r>
      <w:proofErr w:type="gramStart"/>
      <w:r>
        <w:t>^{</w:t>
      </w:r>
      <w:proofErr w:type="gramEnd"/>
      <w:r>
        <w:t>2}h$.</w:t>
      </w:r>
    </w:p>
    <w:p w:rsidR="00632CA7" w:rsidRDefault="00632CA7" w:rsidP="00632CA7">
      <w:r>
        <w:t>\item harmadik derivált,$k=2$</w:t>
      </w:r>
    </w:p>
    <w:p w:rsidR="00632CA7" w:rsidRDefault="00632CA7" w:rsidP="00632CA7">
      <w:r>
        <w:t>\begin{equation}</w:t>
      </w:r>
    </w:p>
    <w:p w:rsidR="00632CA7" w:rsidRDefault="00632CA7" w:rsidP="00632CA7">
      <w:r>
        <w:t>\frac{d^{</w:t>
      </w:r>
      <w:proofErr w:type="gramStart"/>
      <w:r>
        <w:t>3}y</w:t>
      </w:r>
      <w:proofErr w:type="gramEnd"/>
      <w:r>
        <w:t>}{dt^{3}}==\frac{\partial(L_{f}^{2}h)}{\partial\bm{x}}(\bm{f}(\bm{x})+\bm{g}(\bm{x})u)=L_{f}^{3}h+L_{g}L_{f}^{2}h\cdot u</w:t>
      </w:r>
    </w:p>
    <w:p w:rsidR="00632CA7" w:rsidRDefault="00632CA7" w:rsidP="00632CA7">
      <w:r>
        <w:t>\end{equation}</w:t>
      </w:r>
    </w:p>
    <w:p w:rsidR="00632CA7" w:rsidRDefault="00632CA7" w:rsidP="00632CA7">
      <w:r>
        <w:t>Ha</w:t>
      </w:r>
      <w:ins w:id="158" w:author="Administrator" w:date="2017-10-18T08:44:00Z">
        <w:r w:rsidR="008D02CF">
          <w:t xml:space="preserve"> a vizsglát rendszerre</w:t>
        </w:r>
      </w:ins>
      <w:r>
        <w:t xml:space="preserve"> $L_{g}L_{f}</w:t>
      </w:r>
      <w:proofErr w:type="gramStart"/>
      <w:r>
        <w:t>^{</w:t>
      </w:r>
      <w:proofErr w:type="gramEnd"/>
      <w:r>
        <w:t xml:space="preserve">2}h\neq0$, </w:t>
      </w:r>
      <w:ins w:id="159" w:author="Administrator" w:date="2017-10-18T08:45:00Z">
        <w:r w:rsidR="00004823">
          <w:t xml:space="preserve">akkor </w:t>
        </w:r>
      </w:ins>
      <w:r>
        <w:t>a rendszer relatív foka $r=3$. Ellenkező</w:t>
      </w:r>
    </w:p>
    <w:p w:rsidR="00632CA7" w:rsidRDefault="00632CA7" w:rsidP="00632CA7">
      <w:r>
        <w:t>esetben addig folytatjuk a differenciálást, amíg az $L_{g}L_{f}^{k}h\neq0$</w:t>
      </w:r>
    </w:p>
    <w:p w:rsidR="00632CA7" w:rsidRDefault="00632CA7" w:rsidP="00632CA7">
      <w:r>
        <w:t>feltétel nem teljesül.</w:t>
      </w:r>
    </w:p>
    <w:p w:rsidR="00632CA7" w:rsidRDefault="00632CA7" w:rsidP="00632CA7">
      <w:r>
        <w:t>\end{itemize}</w:t>
      </w:r>
    </w:p>
    <w:p w:rsidR="00632CA7" w:rsidRDefault="00632CA7" w:rsidP="00632CA7">
      <w:r>
        <w:t>A relatív fok általános definíciója tehát a következő \cite{hangos2006analysis}:</w:t>
      </w:r>
    </w:p>
    <w:p w:rsidR="00632CA7" w:rsidRDefault="00632CA7" w:rsidP="00632CA7"/>
    <w:p w:rsidR="00632CA7" w:rsidRDefault="00632CA7" w:rsidP="00632CA7">
      <w:r>
        <w:t>Egy nemlineáris, egy bemenetű, egy kimenetű (SISO) rendszer</w:t>
      </w:r>
    </w:p>
    <w:p w:rsidR="00632CA7" w:rsidRDefault="00632CA7" w:rsidP="00632CA7">
      <w:r>
        <w:t>\begin{align*}</w:t>
      </w:r>
    </w:p>
    <w:p w:rsidR="00632CA7" w:rsidRDefault="00632CA7" w:rsidP="00632CA7">
      <w:r>
        <w:t>\dot{\bm{x}} &amp; =\bm{f}(\bm{x</w:t>
      </w:r>
      <w:proofErr w:type="gramStart"/>
      <w:r>
        <w:t>})+</w:t>
      </w:r>
      <w:proofErr w:type="gramEnd"/>
      <w:r>
        <w:t>\bm{g}(\bm{x})u\\</w:t>
      </w:r>
    </w:p>
    <w:p w:rsidR="00632CA7" w:rsidRDefault="00632CA7" w:rsidP="00632CA7">
      <w:r>
        <w:t>y &amp; =h(\bm{x})</w:t>
      </w:r>
    </w:p>
    <w:p w:rsidR="00632CA7" w:rsidRDefault="00632CA7" w:rsidP="00632CA7">
      <w:r>
        <w:t>\end{align*}</w:t>
      </w:r>
    </w:p>
    <w:p w:rsidR="00632CA7" w:rsidRDefault="00632CA7" w:rsidP="00632CA7">
      <w:r>
        <w:t>relatív foka $r$ az $\bm{x}</w:t>
      </w:r>
      <w:proofErr w:type="gramStart"/>
      <w:r>
        <w:t>^{</w:t>
      </w:r>
      <w:proofErr w:type="gramEnd"/>
      <w:r>
        <w:t>0}$ pontban, ha</w:t>
      </w:r>
    </w:p>
    <w:p w:rsidR="00632CA7" w:rsidRDefault="00632CA7" w:rsidP="00632CA7">
      <w:r>
        <w:t>\begin{enumerate}</w:t>
      </w:r>
    </w:p>
    <w:p w:rsidR="00632CA7" w:rsidRDefault="00632CA7" w:rsidP="00632CA7">
      <w:r>
        <w:t>\item $L_{g}L_{f}^{k}h(\bm{x</w:t>
      </w:r>
      <w:proofErr w:type="gramStart"/>
      <w:r>
        <w:t>})=</w:t>
      </w:r>
      <w:proofErr w:type="gramEnd"/>
      <w:r>
        <w:t>0$ minden $\bm{x}$-re az $\bm{x}^{0}$</w:t>
      </w:r>
    </w:p>
    <w:p w:rsidR="00632CA7" w:rsidRDefault="00632CA7" w:rsidP="00632CA7">
      <w:r>
        <w:t>pont környezetében minden $k$-ra úgy, hogy $k&lt;r-1$.</w:t>
      </w:r>
    </w:p>
    <w:p w:rsidR="00632CA7" w:rsidRDefault="00632CA7" w:rsidP="00632CA7">
      <w:r>
        <w:t>\item $L_{g}L_{f}^{r-1}h(\bm{x}</w:t>
      </w:r>
      <w:proofErr w:type="gramStart"/>
      <w:r>
        <w:t>^{</w:t>
      </w:r>
      <w:proofErr w:type="gramEnd"/>
      <w:r>
        <w:t>0})\neq0.$</w:t>
      </w:r>
    </w:p>
    <w:p w:rsidR="00632CA7" w:rsidRDefault="00632CA7" w:rsidP="00632CA7">
      <w:pPr>
        <w:rPr>
          <w:ins w:id="160" w:author="Administrator" w:date="2017-10-18T08:46:00Z"/>
        </w:rPr>
      </w:pPr>
      <w:r>
        <w:t>\end{enumerate}</w:t>
      </w:r>
    </w:p>
    <w:p w:rsidR="00D055A8" w:rsidRDefault="00D055A8" w:rsidP="00632CA7">
      <w:ins w:id="161" w:author="Administrator" w:date="2017-10-18T08:46:00Z">
        <w:r>
          <w:t xml:space="preserve">Egész biztos, hogy a második pontban r-1 –et kell írni Lf kitevőjébe és nem r-et? </w:t>
        </w:r>
      </w:ins>
      <w:ins w:id="162" w:author="Administrator" w:date="2017-10-18T08:47:00Z">
        <w:r>
          <w:t>Lehet ám, nem tudom hirtelen.</w:t>
        </w:r>
      </w:ins>
    </w:p>
    <w:p w:rsidR="00632CA7" w:rsidRDefault="00632CA7" w:rsidP="00632CA7">
      <w:r>
        <w:t>Fontos megjegyezni, hogy a relatív fok értelmezhető több bemenetű,</w:t>
      </w:r>
    </w:p>
    <w:p w:rsidR="00632CA7" w:rsidRDefault="00632CA7" w:rsidP="00632CA7">
      <w:r>
        <w:t>több kimenetű (MIMO) rendszerekre is. Ekkor a relatív fokokat páronként,</w:t>
      </w:r>
    </w:p>
    <w:p w:rsidR="00632CA7" w:rsidRDefault="00632CA7" w:rsidP="00632CA7">
      <w:r>
        <w:t>az összes lehetséges bemenet-kimenet kombinációra számítjuk \cite{hangos2006analysis}.</w:t>
      </w:r>
    </w:p>
    <w:p w:rsidR="00632CA7" w:rsidRDefault="00802F4F" w:rsidP="00632CA7">
      <w:pPr>
        <w:rPr>
          <w:ins w:id="163" w:author="Administrator" w:date="2017-10-18T08:49:00Z"/>
        </w:rPr>
      </w:pPr>
      <w:ins w:id="164" w:author="Administrator" w:date="2017-10-18T08:49:00Z">
        <w:r>
          <w:t xml:space="preserve">% Bencsik Laci PhD-ben nézd meg a (2.6) egyenlet alatt: elvileg csak annyi relative degree számít végül, ahány kimenetünk van. </w:t>
        </w:r>
      </w:ins>
      <w:ins w:id="165" w:author="Administrator" w:date="2017-10-18T08:50:00Z">
        <w:r>
          <w:t xml:space="preserve">Te itt most egy relative degree 2 dimenziós mátrixról beszélsz, de elég egy relative degree egy dimenziós vektor is. </w:t>
        </w:r>
        <w:r w:rsidR="003D364F">
          <w:t xml:space="preserve">Valahogy úgy, hog ymindgyik kimenetre azt állapítom, meg, hogy mikor jelenik meg benne bármelyik bemenet. </w:t>
        </w:r>
      </w:ins>
      <w:ins w:id="166" w:author="Administrator" w:date="2017-10-18T08:51:00Z">
        <w:r w:rsidR="003D364F">
          <w:t>De azért olvasd el ezt a részt e tekintetben.</w:t>
        </w:r>
      </w:ins>
      <w:ins w:id="167" w:author="Administrator" w:date="2017-10-18T08:52:00Z">
        <w:r w:rsidR="00EA6DC9">
          <w:t xml:space="preserve"> És mondhatod, hogy azért Te az érdekesség kedvéért a teljes r mátrixot előállítottad.</w:t>
        </w:r>
        <w:r w:rsidR="00996E0F">
          <w:t xml:space="preserve"> Majd abból összerakhatnád az egy dimanziós, 2 méretű r vektort is.</w:t>
        </w:r>
      </w:ins>
    </w:p>
    <w:p w:rsidR="00802F4F" w:rsidRDefault="00802F4F" w:rsidP="00632CA7"/>
    <w:p w:rsidR="00632CA7" w:rsidRDefault="00632CA7" w:rsidP="00632CA7">
      <w:r>
        <w:t>\</w:t>
      </w:r>
      <w:proofErr w:type="gramStart"/>
      <w:r>
        <w:t>section{</w:t>
      </w:r>
      <w:proofErr w:type="gramEnd"/>
      <w:r>
        <w:t>Az űrbéli robot relatív fokai}</w:t>
      </w:r>
    </w:p>
    <w:p w:rsidR="00632CA7" w:rsidRDefault="00632CA7" w:rsidP="00632CA7"/>
    <w:p w:rsidR="00632CA7" w:rsidRDefault="00632CA7" w:rsidP="00632CA7">
      <w:r>
        <w:t>Az űrbéli robot több bemenetű, több kimenetű (MIMO) rendszer, ezért</w:t>
      </w:r>
    </w:p>
    <w:p w:rsidR="00632CA7" w:rsidRDefault="00632CA7" w:rsidP="00632CA7">
      <w:r>
        <w:t>relatív fokai bemenet-kimenet páronként definiálhatók. A robot két</w:t>
      </w:r>
    </w:p>
    <w:p w:rsidR="00632CA7" w:rsidRDefault="00632CA7" w:rsidP="00632CA7">
      <w:r>
        <w:t>bemenete a karon található két aktuátor, kimenete pedig a robotkar</w:t>
      </w:r>
    </w:p>
    <w:p w:rsidR="00632CA7" w:rsidRDefault="00632CA7" w:rsidP="00632CA7">
      <w:r>
        <w:t>végpontjának pozíciója, mely szintén két kimenetet (a végpont $x$</w:t>
      </w:r>
    </w:p>
    <w:p w:rsidR="00632CA7" w:rsidRDefault="00632CA7" w:rsidP="00632CA7">
      <w:r>
        <w:t>és $y$ koordinátája) jelent. Így tehát összesen 4 különböző, $r_{u_{1</w:t>
      </w:r>
      <w:proofErr w:type="gramStart"/>
      <w:r>
        <w:t>},x</w:t>
      </w:r>
      <w:proofErr w:type="gramEnd"/>
      <w:r>
        <w:t>}$,</w:t>
      </w:r>
    </w:p>
    <w:p w:rsidR="00632CA7" w:rsidRDefault="00632CA7" w:rsidP="00632CA7">
      <w:r>
        <w:t>$r_{u_{1</w:t>
      </w:r>
      <w:proofErr w:type="gramStart"/>
      <w:r>
        <w:t>},y</w:t>
      </w:r>
      <w:proofErr w:type="gramEnd"/>
      <w:r>
        <w:t>}$, $r_{u_{2},x}$, $r_{u_{2},y}$ relatív fokokat definiálhatunk</w:t>
      </w:r>
    </w:p>
    <w:p w:rsidR="00632CA7" w:rsidRDefault="00632CA7" w:rsidP="00632CA7">
      <w:r>
        <w:lastRenderedPageBreak/>
        <w:t>az űrbéli robot esetén.</w:t>
      </w:r>
    </w:p>
    <w:p w:rsidR="00632CA7" w:rsidRDefault="00632CA7" w:rsidP="00632CA7"/>
    <w:p w:rsidR="00632CA7" w:rsidRDefault="00632CA7" w:rsidP="00632CA7">
      <w:r>
        <w:t>Az űrbéli robot esetében a állapotváltozók vektora $\bm{x}=\left[q_{0</w:t>
      </w:r>
      <w:proofErr w:type="gramStart"/>
      <w:r>
        <w:t>},\</w:t>
      </w:r>
      <w:proofErr w:type="gramEnd"/>
      <w:r>
        <w:t>,q_{1},\,q_{2},\,\dot{q}_{0},\,\dot{q}_{1},\,\dot{q}_{2}\right]^{\mathrm{\mathrm{T}}}$,</w:t>
      </w:r>
    </w:p>
    <w:p w:rsidR="00632CA7" w:rsidRDefault="00632CA7" w:rsidP="00632CA7">
      <w:r>
        <w:t>melynek deriváltja $\dot{\bm{x</w:t>
      </w:r>
      <w:proofErr w:type="gramStart"/>
      <w:r>
        <w:t>}}=</w:t>
      </w:r>
      <w:proofErr w:type="gramEnd"/>
      <w:r>
        <w:t>\left[\dot{q}_{0},\,\dot{q}_{1},\,\dot{q}_{2},\,\ddot{q}_{0},\,\ddot{q}_{1},\,\ddot{q}_{2}\right]^{\mathrm{T}}$.</w:t>
      </w:r>
    </w:p>
    <w:p w:rsidR="00632CA7" w:rsidRDefault="00632CA7" w:rsidP="00632CA7">
      <w:r>
        <w:t>Mivel a szögsebesség értékek állapotváltozók is egyben, a \ref{</w:t>
      </w:r>
      <w:proofErr w:type="gramStart"/>
      <w:r>
        <w:t>eq:rel</w:t>
      </w:r>
      <w:proofErr w:type="gramEnd"/>
      <w:r>
        <w:t>-deg-xdot}</w:t>
      </w:r>
    </w:p>
    <w:p w:rsidR="00632CA7" w:rsidRDefault="00632CA7" w:rsidP="00632CA7">
      <w:r>
        <w:t>alakú felíráshoz a szöggyorsulásokat kell kifejeznünk a szögekkel</w:t>
      </w:r>
    </w:p>
    <w:p w:rsidR="00632CA7" w:rsidRDefault="00632CA7" w:rsidP="00632CA7">
      <w:r>
        <w:t>és szögsebességekkel. Ezt a \eqref{</w:t>
      </w:r>
      <w:proofErr w:type="gramStart"/>
      <w:r>
        <w:t>eq:eq</w:t>
      </w:r>
      <w:proofErr w:type="gramEnd"/>
      <w:r>
        <w:t>-of-motion} mozgásegyenlet</w:t>
      </w:r>
    </w:p>
    <w:p w:rsidR="00632CA7" w:rsidRDefault="00632CA7" w:rsidP="00632CA7">
      <w:r>
        <w:t>segítségével tehetjük meg az alábbi módon:</w:t>
      </w:r>
    </w:p>
    <w:p w:rsidR="00632CA7" w:rsidRDefault="00632CA7" w:rsidP="00632CA7">
      <w:r>
        <w:t>\begin{equation}</w:t>
      </w:r>
    </w:p>
    <w:p w:rsidR="00632CA7" w:rsidRDefault="00632CA7" w:rsidP="00632CA7">
      <w:r>
        <w:t>\ddot{\bm{q</w:t>
      </w:r>
      <w:proofErr w:type="gramStart"/>
      <w:r>
        <w:t>}}=</w:t>
      </w:r>
      <w:proofErr w:type="gramEnd"/>
      <w:r>
        <w:t>\bm{M}^{-1}(\bm{Hu}-\bm{C}).</w:t>
      </w:r>
    </w:p>
    <w:p w:rsidR="00632CA7" w:rsidRDefault="00632CA7" w:rsidP="00632CA7">
      <w:r>
        <w:t>\end{equation}</w:t>
      </w:r>
    </w:p>
    <w:p w:rsidR="00632CA7" w:rsidRDefault="00632CA7" w:rsidP="00632CA7"/>
    <w:p w:rsidR="00632CA7" w:rsidRDefault="00632CA7" w:rsidP="00632CA7"/>
    <w:p w:rsidR="00632CA7" w:rsidRDefault="00632CA7" w:rsidP="00632CA7">
      <w:r>
        <w:t>\</w:t>
      </w:r>
      <w:proofErr w:type="gramStart"/>
      <w:r>
        <w:t>subsection{</w:t>
      </w:r>
      <w:proofErr w:type="gramEnd"/>
      <w:r>
        <w:t>Az $u_{1}$ bemenet relatív fokai}</w:t>
      </w:r>
    </w:p>
    <w:p w:rsidR="00632CA7" w:rsidRDefault="00632CA7" w:rsidP="00632CA7"/>
    <w:p w:rsidR="00632CA7" w:rsidRDefault="00632CA7" w:rsidP="00632CA7">
      <w:r>
        <w:t>A \eqref{</w:t>
      </w:r>
      <w:proofErr w:type="gramStart"/>
      <w:r>
        <w:t>eq:rel</w:t>
      </w:r>
      <w:proofErr w:type="gramEnd"/>
      <w:r>
        <w:t>-deg-xdot} egyenlet ez esetben</w:t>
      </w:r>
    </w:p>
    <w:p w:rsidR="00632CA7" w:rsidRDefault="00632CA7" w:rsidP="00632CA7">
      <w:r>
        <w:t>\begin{equation}</w:t>
      </w:r>
    </w:p>
    <w:p w:rsidR="00632CA7" w:rsidRDefault="00632CA7" w:rsidP="00632CA7">
      <w:r>
        <w:t>\dot{\bm{x</w:t>
      </w:r>
      <w:proofErr w:type="gramStart"/>
      <w:r>
        <w:t>}}=</w:t>
      </w:r>
      <w:proofErr w:type="gramEnd"/>
      <w:r>
        <w:t>\bm{f}(\bm{x})+\bm{g}(\bm{x})u_{1}.</w:t>
      </w:r>
    </w:p>
    <w:p w:rsidR="00632CA7" w:rsidRDefault="00632CA7" w:rsidP="00632CA7">
      <w:r>
        <w:t>\end{equation}</w:t>
      </w:r>
    </w:p>
    <w:p w:rsidR="00632CA7" w:rsidRDefault="00632CA7" w:rsidP="00632CA7">
      <w:r>
        <w:t>Az $\dot{\bm{x</w:t>
      </w:r>
      <w:proofErr w:type="gramStart"/>
      <w:r>
        <w:t>}}$</w:t>
      </w:r>
      <w:proofErr w:type="gramEnd"/>
      <w:r>
        <w:t xml:space="preserve"> vektor kifejezéséből $u_{1}$ együtthatóinak kigyűjtése</w:t>
      </w:r>
    </w:p>
    <w:p w:rsidR="00632CA7" w:rsidRDefault="00632CA7" w:rsidP="00632CA7">
      <w:r>
        <w:t>után az $\bm{f}(\bm{x</w:t>
      </w:r>
      <w:proofErr w:type="gramStart"/>
      <w:r>
        <w:t>})$</w:t>
      </w:r>
      <w:proofErr w:type="gramEnd"/>
      <w:r>
        <w:t xml:space="preserve"> és $\bm{g}(\bm{x})$ vektorok könnyedén</w:t>
      </w:r>
    </w:p>
    <w:p w:rsidR="00402DAC" w:rsidRDefault="00632CA7" w:rsidP="00632CA7">
      <w:r>
        <w:t>meghatározóak, azonban terjedelmi okok miatt itt nem közöljük őket.</w:t>
      </w:r>
    </w:p>
    <w:p w:rsidR="006C7CF1" w:rsidRDefault="00402DAC" w:rsidP="00632CA7">
      <w:pPr>
        <w:rPr>
          <w:ins w:id="168" w:author="Administrator" w:date="2017-10-18T08:55:00Z"/>
        </w:rPr>
      </w:pPr>
      <w:ins w:id="169" w:author="Administrator" w:date="2017-10-18T08:54:00Z">
        <w:r>
          <w:t xml:space="preserve">% függelékben se fér el? A tömegmátrix meg a C például jó volt, hogy megvolt ott. </w:t>
        </w:r>
      </w:ins>
    </w:p>
    <w:p w:rsidR="00632CA7" w:rsidRDefault="006C7CF1" w:rsidP="00632CA7">
      <w:pPr>
        <w:rPr>
          <w:ins w:id="170" w:author="Administrator" w:date="2017-10-18T08:54:00Z"/>
        </w:rPr>
      </w:pPr>
      <w:ins w:id="171" w:author="Administrator" w:date="2017-10-18T08:55:00Z">
        <w:r>
          <w:t xml:space="preserve">% </w:t>
        </w:r>
        <w:r w:rsidR="00402DAC">
          <w:t>(Amúgy ott is van minimális javítás</w:t>
        </w:r>
        <w:r>
          <w:t xml:space="preserve"> a szövegben</w:t>
        </w:r>
        <w:r w:rsidR="00402DAC">
          <w:t>)</w:t>
        </w:r>
      </w:ins>
    </w:p>
    <w:p w:rsidR="00402DAC" w:rsidRDefault="00402DAC" w:rsidP="00632CA7"/>
    <w:p w:rsidR="00632CA7" w:rsidRDefault="00632CA7" w:rsidP="00632CA7">
      <w:r>
        <w:t>\</w:t>
      </w:r>
      <w:proofErr w:type="gramStart"/>
      <w:r>
        <w:t>subsubsection{</w:t>
      </w:r>
      <w:proofErr w:type="gramEnd"/>
      <w:r>
        <w:t>A robotkar végpontjának $x$ koordinátájára nézve}</w:t>
      </w:r>
    </w:p>
    <w:p w:rsidR="00632CA7" w:rsidRDefault="00632CA7" w:rsidP="00632CA7"/>
    <w:p w:rsidR="00632CA7" w:rsidRDefault="00632CA7" w:rsidP="00632CA7">
      <w:del w:id="172" w:author="Administrator" w:date="2017-10-18T08:56:00Z">
        <w:r w:rsidDel="00B95813">
          <w:delText>Legyen a</w:delText>
        </w:r>
      </w:del>
      <w:ins w:id="173" w:author="Administrator" w:date="2017-10-18T08:56:00Z">
        <w:r w:rsidR="00B95813">
          <w:t>A</w:t>
        </w:r>
      </w:ins>
      <w:r>
        <w:t xml:space="preserve"> rendszer kimenete a robotkar végpontjának $x$ koordinátája</w:t>
      </w:r>
    </w:p>
    <w:p w:rsidR="00632CA7" w:rsidRDefault="00632CA7" w:rsidP="00632CA7">
      <w:r>
        <w:t>a robot súlypontjához rögzített koordináta-rendszerben:</w:t>
      </w:r>
    </w:p>
    <w:p w:rsidR="00632CA7" w:rsidRDefault="00632CA7" w:rsidP="00632CA7">
      <w:r>
        <w:t>\begin{align}</w:t>
      </w:r>
    </w:p>
    <w:p w:rsidR="00632CA7" w:rsidRDefault="00632CA7" w:rsidP="00632CA7">
      <w:r>
        <w:t>h(\bm{x</w:t>
      </w:r>
      <w:proofErr w:type="gramStart"/>
      <w:r>
        <w:t>})=</w:t>
      </w:r>
      <w:proofErr w:type="gramEnd"/>
      <w:r>
        <w:t xml:space="preserve"> &amp; \frac{2l_{0}m_{0}\cos(\varphi_{0}+q_{0})+l_{1}(2m_{0}+m_{1})\cos(q_{0}+q_{1})}{2(m_{0}+m_{1}+m_{2})}\nonumber \\</w:t>
      </w:r>
    </w:p>
    <w:p w:rsidR="00632CA7" w:rsidRDefault="00632CA7" w:rsidP="00632CA7">
      <w:r>
        <w:t xml:space="preserve"> &amp; +\frac{l_{</w:t>
      </w:r>
      <w:proofErr w:type="gramStart"/>
      <w:r>
        <w:t>2}(</w:t>
      </w:r>
      <w:proofErr w:type="gramEnd"/>
      <w:r>
        <w:t>2m_{0}+2m_{1}+m_{2})\cos(q_{0}+q_{1}+q_{2})}{2(m_{0}+m_{1}+m_{2})}.\label{eq:x-output}</w:t>
      </w:r>
    </w:p>
    <w:p w:rsidR="00632CA7" w:rsidRDefault="00632CA7" w:rsidP="00632CA7">
      <w:r>
        <w:t>\end{align}</w:t>
      </w:r>
    </w:p>
    <w:p w:rsidR="00632CA7" w:rsidRDefault="00632CA7" w:rsidP="00632CA7"/>
    <w:p w:rsidR="00632CA7" w:rsidRDefault="00632CA7" w:rsidP="00632CA7">
      <w:r>
        <w:t>Most számítsuk ki a relatív fok meghatározásához szükséges Lie-deriváltakat.</w:t>
      </w:r>
    </w:p>
    <w:p w:rsidR="00632CA7" w:rsidRDefault="00632CA7" w:rsidP="00632CA7">
      <w:r>
        <w:t>\begin{itemize}</w:t>
      </w:r>
    </w:p>
    <w:p w:rsidR="00632CA7" w:rsidRDefault="00632CA7" w:rsidP="00632CA7">
      <w:r>
        <w:t>\item $k=0$</w:t>
      </w:r>
    </w:p>
    <w:p w:rsidR="00632CA7" w:rsidRDefault="00632CA7" w:rsidP="00632CA7">
      <w:r>
        <w:t>\begin{equation}</w:t>
      </w:r>
    </w:p>
    <w:p w:rsidR="00632CA7" w:rsidRDefault="00632CA7" w:rsidP="00632CA7">
      <w:r>
        <w:t>L_{g}h=0</w:t>
      </w:r>
    </w:p>
    <w:p w:rsidR="00632CA7" w:rsidRDefault="00632CA7" w:rsidP="00632CA7">
      <w:r>
        <w:t>\end{equation}</w:t>
      </w:r>
    </w:p>
    <w:p w:rsidR="00632CA7" w:rsidRDefault="00632CA7" w:rsidP="00632CA7">
      <w:r>
        <w:t>\item $k=1$</w:t>
      </w:r>
    </w:p>
    <w:p w:rsidR="00632CA7" w:rsidRDefault="00632CA7" w:rsidP="00632CA7">
      <w:r>
        <w:t>\begin{equation}</w:t>
      </w:r>
    </w:p>
    <w:p w:rsidR="00632CA7" w:rsidRDefault="00632CA7" w:rsidP="00632CA7">
      <w:r>
        <w:t>L_{g}L_{f}h=\phi_{u_{1</w:t>
      </w:r>
      <w:proofErr w:type="gramStart"/>
      <w:r>
        <w:t>},x</w:t>
      </w:r>
      <w:proofErr w:type="gramEnd"/>
      <w:r>
        <w:t>}(q_{0},q_{1},q_{2})</w:t>
      </w:r>
    </w:p>
    <w:p w:rsidR="00632CA7" w:rsidRDefault="00632CA7" w:rsidP="00632CA7">
      <w:r>
        <w:t>\end{equation}</w:t>
      </w:r>
    </w:p>
    <w:p w:rsidR="00632CA7" w:rsidRDefault="00632CA7" w:rsidP="00632CA7">
      <w:r>
        <w:t>A kapott $\phi_{u_{1</w:t>
      </w:r>
      <w:proofErr w:type="gramStart"/>
      <w:r>
        <w:t>},x</w:t>
      </w:r>
      <w:proofErr w:type="gramEnd"/>
      <w:r>
        <w:t>}$ összefüggés a robot szögkoordinátáitól</w:t>
      </w:r>
    </w:p>
    <w:p w:rsidR="00632CA7" w:rsidRDefault="00632CA7" w:rsidP="00632CA7">
      <w:r>
        <w:t>függ (terjedelmi okok miatt a kifejtett összefüggést nem közöljük),</w:t>
      </w:r>
    </w:p>
    <w:p w:rsidR="00632CA7" w:rsidRDefault="00632CA7" w:rsidP="00632CA7">
      <w:r>
        <w:t>ami a legtöbb esetben nem nulla. Ilyenkor a relatív fok $r_{u_{1</w:t>
      </w:r>
      <w:proofErr w:type="gramStart"/>
      <w:r>
        <w:t>},x</w:t>
      </w:r>
      <w:proofErr w:type="gramEnd"/>
      <w:r>
        <w:t>}=2$.</w:t>
      </w:r>
    </w:p>
    <w:p w:rsidR="00632CA7" w:rsidRDefault="00632CA7" w:rsidP="00632CA7">
      <w:r>
        <w:t>Előállhat azonban a szögkoordinátáknak olyan kombinációja, melyekre</w:t>
      </w:r>
    </w:p>
    <w:p w:rsidR="00632CA7" w:rsidRDefault="00632CA7" w:rsidP="00632CA7">
      <w:r>
        <w:t>$\phi_{u_{1</w:t>
      </w:r>
      <w:proofErr w:type="gramStart"/>
      <w:r>
        <w:t>},x</w:t>
      </w:r>
      <w:proofErr w:type="gramEnd"/>
      <w:r>
        <w:t>}(q_{0},q_{1},q_{2})=0$. E kombinációk előfordulása</w:t>
      </w:r>
    </w:p>
    <w:p w:rsidR="00632CA7" w:rsidRDefault="00632CA7" w:rsidP="00632CA7">
      <w:r>
        <w:t>a \ref{</w:t>
      </w:r>
      <w:proofErr w:type="gramStart"/>
      <w:r>
        <w:t>fig:r</w:t>
      </w:r>
      <w:proofErr w:type="gramEnd"/>
      <w:r>
        <w:t xml:space="preserve">-u1-x-3d} ábrán látható. </w:t>
      </w:r>
    </w:p>
    <w:p w:rsidR="00632CA7" w:rsidRDefault="00632CA7" w:rsidP="00632CA7">
      <w:r>
        <w:t>\begin{figure}[h]</w:t>
      </w:r>
    </w:p>
    <w:p w:rsidR="00632CA7" w:rsidRDefault="00632CA7" w:rsidP="00632CA7">
      <w:r>
        <w:lastRenderedPageBreak/>
        <w:t>\begin{centering}</w:t>
      </w:r>
    </w:p>
    <w:p w:rsidR="00632CA7" w:rsidRDefault="00632CA7" w:rsidP="00632CA7">
      <w:r>
        <w:t>\includegraphics[scale=0.</w:t>
      </w:r>
      <w:proofErr w:type="gramStart"/>
      <w:r>
        <w:t>5]{</w:t>
      </w:r>
      <w:proofErr w:type="gramEnd"/>
      <w:r>
        <w:t>image/r_u1_x_3dplot}\caption{A $\phi_{u_{1},x}(q_{0},q_{1},q_{2})=0$ esetek előfordulása\label{fig:r-u1-x-3d}}</w:t>
      </w:r>
    </w:p>
    <w:p w:rsidR="00632CA7" w:rsidRDefault="00632CA7" w:rsidP="00632CA7">
      <w:r>
        <w:t>\par\end{centering}</w:t>
      </w:r>
    </w:p>
    <w:p w:rsidR="00632CA7" w:rsidRDefault="00632CA7" w:rsidP="00632CA7">
      <w:r>
        <w:t>\end{figure}</w:t>
      </w:r>
    </w:p>
    <w:p w:rsidR="00632CA7" w:rsidRDefault="00632CA7" w:rsidP="00632CA7">
      <w:r>
        <w:t>\\</w:t>
      </w:r>
    </w:p>
    <w:p w:rsidR="00632CA7" w:rsidRDefault="00632CA7" w:rsidP="00632CA7">
      <w:r>
        <w:t>A $q</w:t>
      </w:r>
      <w:proofErr w:type="gramStart"/>
      <w:r>
        <w:t>_{</w:t>
      </w:r>
      <w:proofErr w:type="gramEnd"/>
      <w:r>
        <w:t>0}$ változót kiküszöbölhetjük a $\phi_{u_{1},x}$ összefüggésből</w:t>
      </w:r>
    </w:p>
    <w:p w:rsidR="00632CA7" w:rsidRDefault="00632CA7" w:rsidP="00632CA7">
      <w:r>
        <w:t>úgy, hogy a koordináta-rendszert úgy rögzítjük a robot súlypontjához,</w:t>
      </w:r>
    </w:p>
    <w:p w:rsidR="00632CA7" w:rsidRDefault="00632CA7" w:rsidP="00632CA7">
      <w:r>
        <w:t>hogy ne csak eltolva kerüljön a súlypontba, hanem forogjon is együtt</w:t>
      </w:r>
    </w:p>
    <w:p w:rsidR="00632CA7" w:rsidRDefault="00632CA7" w:rsidP="00632CA7">
      <w:r>
        <w:t>a robot alapjával ($q</w:t>
      </w:r>
      <w:proofErr w:type="gramStart"/>
      <w:r>
        <w:t>_{</w:t>
      </w:r>
      <w:proofErr w:type="gramEnd"/>
      <w:r>
        <w:t>0}$ szöggel). Ez a megfontolás nem változtat</w:t>
      </w:r>
    </w:p>
    <w:p w:rsidR="00632CA7" w:rsidRDefault="00632CA7" w:rsidP="00632CA7">
      <w:r>
        <w:t>a relatív fokokon, viszont az így kapott $\hat{\</w:t>
      </w:r>
      <w:proofErr w:type="gramStart"/>
      <w:r>
        <w:t>phi}_</w:t>
      </w:r>
      <w:proofErr w:type="gramEnd"/>
      <w:r>
        <w:t>{u_{1},x}(q_{1},q_{2})$</w:t>
      </w:r>
    </w:p>
    <w:p w:rsidR="00632CA7" w:rsidRDefault="00632CA7" w:rsidP="00632CA7">
      <w:r>
        <w:t>összefüggés így már csak két változótól függ, mivel így az új koordináta-rendszerben</w:t>
      </w:r>
    </w:p>
    <w:p w:rsidR="00632CA7" w:rsidRDefault="00632CA7" w:rsidP="00632CA7">
      <w:r>
        <w:t>$q_{0}\equiv0$. A $\hat{\</w:t>
      </w:r>
      <w:proofErr w:type="gramStart"/>
      <w:r>
        <w:t>phi}_</w:t>
      </w:r>
      <w:proofErr w:type="gramEnd"/>
      <w:r>
        <w:t>{u_{1},x}(q_{1},q_{2})=0$-t eredményező</w:t>
      </w:r>
    </w:p>
    <w:p w:rsidR="00632CA7" w:rsidRDefault="00632CA7" w:rsidP="00632CA7">
      <w:r>
        <w:t>szögértékek a \ref{</w:t>
      </w:r>
      <w:proofErr w:type="gramStart"/>
      <w:r>
        <w:t>fig:r</w:t>
      </w:r>
      <w:proofErr w:type="gramEnd"/>
      <w:r>
        <w:t>-u1-x-2d} ábrán láthatóak. Ezen szögértékek</w:t>
      </w:r>
    </w:p>
    <w:p w:rsidR="00632CA7" w:rsidRDefault="00632CA7" w:rsidP="00632CA7">
      <w:r>
        <w:t>esetén a relatív fok $r_{u_{1</w:t>
      </w:r>
      <w:proofErr w:type="gramStart"/>
      <w:r>
        <w:t>},x</w:t>
      </w:r>
      <w:proofErr w:type="gramEnd"/>
      <w:r>
        <w:t>}&gt;2$. A \ref{</w:t>
      </w:r>
      <w:proofErr w:type="gramStart"/>
      <w:r>
        <w:t>fig:r</w:t>
      </w:r>
      <w:proofErr w:type="gramEnd"/>
      <w:r>
        <w:t>-u1-x-2d} ábrán</w:t>
      </w:r>
    </w:p>
    <w:p w:rsidR="00632CA7" w:rsidRDefault="00632CA7" w:rsidP="00632CA7">
      <w:r>
        <w:t>látható, hogy egy fix $q</w:t>
      </w:r>
      <w:proofErr w:type="gramStart"/>
      <w:r>
        <w:t>_{</w:t>
      </w:r>
      <w:proofErr w:type="gramEnd"/>
      <w:r>
        <w:t>1}$ értékhez 4 különböző $q_{2}$ érték</w:t>
      </w:r>
    </w:p>
    <w:p w:rsidR="00632CA7" w:rsidRDefault="00632CA7" w:rsidP="00632CA7">
      <w:r>
        <w:t>tartozik, melyek $2\pi$ periódusonként ismétlődnek, de a 4 $q</w:t>
      </w:r>
      <w:proofErr w:type="gramStart"/>
      <w:r>
        <w:t>_{</w:t>
      </w:r>
      <w:proofErr w:type="gramEnd"/>
      <w:r>
        <w:t>2}$</w:t>
      </w:r>
    </w:p>
    <w:p w:rsidR="00632CA7" w:rsidRDefault="00632CA7" w:rsidP="00632CA7">
      <w:r>
        <w:t>érték között is felfedezhető $\pi$ eltolás páronként 2-2 érték között.</w:t>
      </w:r>
    </w:p>
    <w:p w:rsidR="00632CA7" w:rsidRDefault="00632CA7" w:rsidP="00632CA7">
      <w:r>
        <w:t>\begin{figure}[h]</w:t>
      </w:r>
    </w:p>
    <w:p w:rsidR="00632CA7" w:rsidRDefault="00632CA7" w:rsidP="00632CA7">
      <w:r>
        <w:t>\centering</w:t>
      </w:r>
      <w:proofErr w:type="gramStart"/>
      <w:r>
        <w:t>{}\</w:t>
      </w:r>
      <w:proofErr w:type="gramEnd"/>
      <w:r>
        <w:t>includegraphics[scale=0.5]{image/r_u1_x_2dplot}\caption{A $\hat{\phi}_{u_{1},x}(q_{1},q_{2})=0$ esetek előfordulása\label{fig:r-u1-x-2d}}</w:t>
      </w:r>
    </w:p>
    <w:p w:rsidR="00632CA7" w:rsidRDefault="00632CA7" w:rsidP="00632CA7">
      <w:r>
        <w:t>\end{figure}</w:t>
      </w:r>
    </w:p>
    <w:p w:rsidR="00632CA7" w:rsidRDefault="00632CA7" w:rsidP="00632CA7">
      <w:r>
        <w:t>\\</w:t>
      </w:r>
    </w:p>
    <w:p w:rsidR="00632CA7" w:rsidRDefault="00632CA7" w:rsidP="00632CA7">
      <w:r>
        <w:t>Ha a $\hat{\</w:t>
      </w:r>
      <w:proofErr w:type="gramStart"/>
      <w:r>
        <w:t>phi}_</w:t>
      </w:r>
      <w:proofErr w:type="gramEnd"/>
      <w:r>
        <w:t>{u_{1},x}(q_{1},q_{2})=0$ összefüggésbe például</w:t>
      </w:r>
    </w:p>
    <w:p w:rsidR="00632CA7" w:rsidRDefault="00632CA7" w:rsidP="00632CA7">
      <w:r>
        <w:t>$q</w:t>
      </w:r>
      <w:proofErr w:type="gramStart"/>
      <w:r>
        <w:t>_{</w:t>
      </w:r>
      <w:proofErr w:type="gramEnd"/>
      <w:r>
        <w:t>1}=0$-t helyettesítünk, a kapott 4 konfiguráció, melyekre $r_{u_{1},x}&gt;2$,</w:t>
      </w:r>
    </w:p>
    <w:p w:rsidR="00632CA7" w:rsidRDefault="00632CA7" w:rsidP="00632CA7">
      <w:r>
        <w:t xml:space="preserve">a \ref{fig:4-konfig-ru1x} ábrán látható. </w:t>
      </w:r>
      <w:ins w:id="174" w:author="Administrator" w:date="2017-10-18T09:04:00Z">
        <w:r w:rsidR="00DD75BD">
          <w:t>Ezekben a konfigurációkban is meghatározható a reletív fok, amit a további számítások foglalnak össze.</w:t>
        </w:r>
      </w:ins>
    </w:p>
    <w:p w:rsidR="00632CA7" w:rsidRDefault="00632CA7" w:rsidP="00632CA7">
      <w:r>
        <w:t>\begin{figure}[h]</w:t>
      </w:r>
    </w:p>
    <w:p w:rsidR="00632CA7" w:rsidRDefault="00632CA7" w:rsidP="00632CA7">
      <w:r>
        <w:t>\subfloat[$q_{</w:t>
      </w:r>
      <w:proofErr w:type="gramStart"/>
      <w:r>
        <w:t>1}=</w:t>
      </w:r>
      <w:proofErr w:type="gramEnd"/>
      <w:r>
        <w:t>0\,\mathrm{rad}$, $q_{2}=-1.692\,\mathrm{rad}$]{\centering{}\includegraphics[scale=0.2]{image/r_u1_x_example1}}\hspace{2cm}\subfloat[$q_{1}=0\,\mathrm{rad}$, $q_{2}=1.448\,\mathrm{rad}$]{\centering{}\includegraphics[scale=0.2]{image/r_u1_x_example3}}\smallskip{}</w:t>
      </w:r>
    </w:p>
    <w:p w:rsidR="00632CA7" w:rsidRDefault="00632CA7" w:rsidP="00632CA7">
      <w:r>
        <w:t>\subfloat[$q_{</w:t>
      </w:r>
      <w:proofErr w:type="gramStart"/>
      <w:r>
        <w:t>1}=</w:t>
      </w:r>
      <w:proofErr w:type="gramEnd"/>
      <w:r>
        <w:t>0\,\mathrm{rad}$, $q_{2}=-0.1254\,\mathrm{rad}$]{\centering{}\includegraphics[scale=0.2]{image/r_u1_x_example2}}\hspace{2cm}\subfloat[$q_{1}=0\,\mathrm{rad}$, $q_{2}=3.016\,\mathrm{rad}$]{\centering{}\includegraphics[scale=0.2]{image/r_u1_x_example4}}</w:t>
      </w:r>
    </w:p>
    <w:p w:rsidR="00632CA7" w:rsidRDefault="00632CA7" w:rsidP="00632CA7"/>
    <w:p w:rsidR="00632CA7" w:rsidRDefault="00632CA7" w:rsidP="00632CA7">
      <w:r>
        <w:t xml:space="preserve">\caption </w:t>
      </w:r>
      <w:proofErr w:type="gramStart"/>
      <w:r>
        <w:t>[]{</w:t>
      </w:r>
      <w:proofErr w:type="gramEnd"/>
      <w:r>
        <w:t>4 konfiguráció, melyekre $r_{u_{1},x}&gt;2$}</w:t>
      </w:r>
    </w:p>
    <w:p w:rsidR="00632CA7" w:rsidRDefault="00632CA7" w:rsidP="00632CA7">
      <w:r>
        <w:t>\label{fig:4-konfig-ru1x}</w:t>
      </w:r>
    </w:p>
    <w:p w:rsidR="00632CA7" w:rsidRDefault="00632CA7" w:rsidP="00632CA7">
      <w:r>
        <w:t>\end{figure}</w:t>
      </w:r>
    </w:p>
    <w:p w:rsidR="00632CA7" w:rsidRDefault="00632CA7" w:rsidP="00632CA7">
      <w:r>
        <w:t>\item $k=2$</w:t>
      </w:r>
    </w:p>
    <w:p w:rsidR="00632CA7" w:rsidRDefault="00632CA7" w:rsidP="00632CA7">
      <w:r>
        <w:t>\begin{equation}</w:t>
      </w:r>
    </w:p>
    <w:p w:rsidR="00632CA7" w:rsidRDefault="00632CA7" w:rsidP="00632CA7">
      <w:r>
        <w:t>L_{g}L_{f}^{2}h=\tilde{\</w:t>
      </w:r>
      <w:proofErr w:type="gramStart"/>
      <w:r>
        <w:t>phi}_</w:t>
      </w:r>
      <w:proofErr w:type="gramEnd"/>
      <w:r>
        <w:t>{u_{1},x}(\dot{q}_{1},\dot{q}_{2})</w:t>
      </w:r>
    </w:p>
    <w:p w:rsidR="00632CA7" w:rsidRDefault="00632CA7" w:rsidP="00632CA7">
      <w:r>
        <w:t>\end{equation}</w:t>
      </w:r>
    </w:p>
    <w:p w:rsidR="00632CA7" w:rsidRDefault="00632CA7" w:rsidP="00632CA7">
      <w:r>
        <w:t>A most kapott összefüggés a $\dot{q}</w:t>
      </w:r>
      <w:proofErr w:type="gramStart"/>
      <w:r>
        <w:t>_{</w:t>
      </w:r>
      <w:proofErr w:type="gramEnd"/>
      <w:r>
        <w:t>1}$ és $\dot{q}_{2}$ szögsebességektől</w:t>
      </w:r>
    </w:p>
    <w:p w:rsidR="00632CA7" w:rsidRDefault="00632CA7" w:rsidP="00632CA7">
      <w:r>
        <w:t>függ. Azokban az esetekben, amikor $\tilde{\</w:t>
      </w:r>
      <w:proofErr w:type="gramStart"/>
      <w:r>
        <w:t>phi}_</w:t>
      </w:r>
      <w:proofErr w:type="gramEnd"/>
      <w:r>
        <w:t>{u_{1},x}(\dot{q}_{1},\dot{q}_{2})\neq0$,</w:t>
      </w:r>
    </w:p>
    <w:p w:rsidR="00632CA7" w:rsidRDefault="00632CA7" w:rsidP="00632CA7">
      <w:r>
        <w:t>a relatív fok $r_{u_{1</w:t>
      </w:r>
      <w:proofErr w:type="gramStart"/>
      <w:r>
        <w:t>},x</w:t>
      </w:r>
      <w:proofErr w:type="gramEnd"/>
      <w:r>
        <w:t>}=3.$\\</w:t>
      </w:r>
    </w:p>
    <w:p w:rsidR="00632CA7" w:rsidRDefault="00632CA7" w:rsidP="00632CA7">
      <w:r>
        <w:t>Amikor $\tilde{\</w:t>
      </w:r>
      <w:proofErr w:type="gramStart"/>
      <w:r>
        <w:t>phi}_</w:t>
      </w:r>
      <w:proofErr w:type="gramEnd"/>
      <w:r>
        <w:t>{u_{1},x}(\dot{q}_{1},\dot{q}_{2})=0$, a relatív</w:t>
      </w:r>
    </w:p>
    <w:p w:rsidR="00632CA7" w:rsidRDefault="00632CA7" w:rsidP="00632CA7">
      <w:r>
        <w:t>fok $r_{u_{1</w:t>
      </w:r>
      <w:proofErr w:type="gramStart"/>
      <w:r>
        <w:t>},x</w:t>
      </w:r>
      <w:proofErr w:type="gramEnd"/>
      <w:r>
        <w:t>}&gt;3.$ Ilyenkor $\tilde{\phi}_{u_{1},x}</w:t>
      </w:r>
      <w:ins w:id="175" w:author="Administrator" w:date="2017-10-18T09:06:00Z">
        <w:r w:rsidR="006F48DD">
          <w:t>=0</w:t>
        </w:r>
      </w:ins>
      <w:r>
        <w:t>$</w:t>
      </w:r>
      <w:ins w:id="176" w:author="Administrator" w:date="2017-10-18T09:06:00Z">
        <w:r w:rsidR="006F48DD">
          <w:t xml:space="preserve"> egyenletből</w:t>
        </w:r>
      </w:ins>
      <w:del w:id="177" w:author="Administrator" w:date="2017-10-18T09:06:00Z">
        <w:r w:rsidDel="006F48DD">
          <w:delText>-ból</w:delText>
        </w:r>
      </w:del>
      <w:r>
        <w:t xml:space="preserve"> egy lineáris</w:t>
      </w:r>
    </w:p>
    <w:p w:rsidR="00632CA7" w:rsidRDefault="00632CA7" w:rsidP="00632CA7">
      <w:r>
        <w:t>összefüggést kapunk $\dot{q}</w:t>
      </w:r>
      <w:proofErr w:type="gramStart"/>
      <w:r>
        <w:t>_{</w:t>
      </w:r>
      <w:proofErr w:type="gramEnd"/>
      <w:r>
        <w:t>1}$ és $\dot{q}_{2}$ között</w:t>
      </w:r>
    </w:p>
    <w:p w:rsidR="00632CA7" w:rsidRDefault="00632CA7" w:rsidP="00632CA7">
      <w:r>
        <w:t>\begin{equation}</w:t>
      </w:r>
    </w:p>
    <w:p w:rsidR="00632CA7" w:rsidRDefault="00632CA7" w:rsidP="00632CA7">
      <w:r>
        <w:t>\dot{q}_{</w:t>
      </w:r>
      <w:proofErr w:type="gramStart"/>
      <w:r>
        <w:t>1}=</w:t>
      </w:r>
      <w:proofErr w:type="gramEnd"/>
      <w:r>
        <w:t>a+b\dot{q}_{2}</w:t>
      </w:r>
    </w:p>
    <w:p w:rsidR="00632CA7" w:rsidRDefault="00632CA7" w:rsidP="00632CA7">
      <w:r>
        <w:t>\end{equation}</w:t>
      </w:r>
    </w:p>
    <w:p w:rsidR="00632CA7" w:rsidRDefault="00632CA7" w:rsidP="00632CA7">
      <w:r>
        <w:t>alakban. Ha ez a feltétel teljesül, tovább kell folytatnunk a számolást.</w:t>
      </w:r>
    </w:p>
    <w:p w:rsidR="00632CA7" w:rsidRDefault="00632CA7" w:rsidP="00632CA7">
      <w:r>
        <w:t>\item $k=3$</w:t>
      </w:r>
    </w:p>
    <w:p w:rsidR="00632CA7" w:rsidRDefault="00632CA7" w:rsidP="00632CA7">
      <w:r>
        <w:t>\begin{equation}</w:t>
      </w:r>
    </w:p>
    <w:p w:rsidR="00632CA7" w:rsidRDefault="00632CA7" w:rsidP="00632CA7">
      <w:r>
        <w:lastRenderedPageBreak/>
        <w:t>L_{g}L_{f}^{3}h=\check{\</w:t>
      </w:r>
      <w:proofErr w:type="gramStart"/>
      <w:r>
        <w:t>phi}_</w:t>
      </w:r>
      <w:proofErr w:type="gramEnd"/>
      <w:r>
        <w:t>{u_{1},x}(u_{2})=\alpha+\beta u_{2}</w:t>
      </w:r>
    </w:p>
    <w:p w:rsidR="00632CA7" w:rsidRDefault="00632CA7" w:rsidP="00632CA7">
      <w:r>
        <w:t>\end{equation}</w:t>
      </w:r>
    </w:p>
    <w:p w:rsidR="00632CA7" w:rsidRDefault="00632CA7" w:rsidP="00632CA7">
      <w:r>
        <w:t>Ez az összefüggés már csak az $u_{2}$ bemenettől függ, méghozzá lineárisan.</w:t>
      </w:r>
    </w:p>
    <w:p w:rsidR="00632CA7" w:rsidRDefault="00632CA7" w:rsidP="00632CA7">
      <w:r>
        <w:t>Abban az esetben, ha $\check{\</w:t>
      </w:r>
      <w:proofErr w:type="gramStart"/>
      <w:r>
        <w:t>phi}_</w:t>
      </w:r>
      <w:proofErr w:type="gramEnd"/>
      <w:r>
        <w:t>{u_{1},x}(u_{2})\neq0$, a relatív</w:t>
      </w:r>
    </w:p>
    <w:p w:rsidR="00632CA7" w:rsidRDefault="00632CA7" w:rsidP="00632CA7">
      <w:r>
        <w:t>fok $r_{u_{1</w:t>
      </w:r>
      <w:proofErr w:type="gramStart"/>
      <w:r>
        <w:t>},x</w:t>
      </w:r>
      <w:proofErr w:type="gramEnd"/>
      <w:r>
        <w:t>}=4.$ Egy $u_{2}$ érték létezik, melyre $\check{\phi}_{u_{1},x}(u_{2})=0$,</w:t>
      </w:r>
    </w:p>
    <w:p w:rsidR="00632CA7" w:rsidRDefault="00632CA7" w:rsidP="00632CA7">
      <w:r>
        <w:t>ilyenkor a relatív fok $r_{u_{1</w:t>
      </w:r>
      <w:proofErr w:type="gramStart"/>
      <w:r>
        <w:t>},x</w:t>
      </w:r>
      <w:proofErr w:type="gramEnd"/>
      <w:r>
        <w:t>}&gt;4$, és folytatnunk kell a számolást.</w:t>
      </w:r>
    </w:p>
    <w:p w:rsidR="00632CA7" w:rsidRDefault="00632CA7" w:rsidP="00632CA7">
      <w:r>
        <w:t>\item $k=4$</w:t>
      </w:r>
    </w:p>
    <w:p w:rsidR="00632CA7" w:rsidRDefault="00632CA7" w:rsidP="00632CA7">
      <w:r>
        <w:t>\begin{equation}</w:t>
      </w:r>
    </w:p>
    <w:p w:rsidR="00632CA7" w:rsidRDefault="00632CA7" w:rsidP="00632CA7">
      <w:r>
        <w:t>L_{g}L_{f}</w:t>
      </w:r>
      <w:proofErr w:type="gramStart"/>
      <w:r>
        <w:t>^{</w:t>
      </w:r>
      <w:proofErr w:type="gramEnd"/>
      <w:r>
        <w:t>4}h=C\neq0</w:t>
      </w:r>
    </w:p>
    <w:p w:rsidR="00632CA7" w:rsidRDefault="00632CA7" w:rsidP="00632CA7">
      <w:r>
        <w:t>\end{equation}</w:t>
      </w:r>
    </w:p>
    <w:p w:rsidR="00632CA7" w:rsidRDefault="00632CA7" w:rsidP="00632CA7">
      <w:r>
        <w:t>Mivel nem maradt már több változónk, aminek nincs előírt értéke, a</w:t>
      </w:r>
    </w:p>
    <w:p w:rsidR="00632CA7" w:rsidRDefault="00632CA7" w:rsidP="00632CA7">
      <w:r>
        <w:t>fenti összefüggés minden esetben egy nem zérus konstans. Az előfordulható</w:t>
      </w:r>
    </w:p>
    <w:p w:rsidR="00632CA7" w:rsidRDefault="00632CA7" w:rsidP="00632CA7">
      <w:r>
        <w:t>legmagasabb relatív fok az $u</w:t>
      </w:r>
      <w:proofErr w:type="gramStart"/>
      <w:r>
        <w:t>_{</w:t>
      </w:r>
      <w:proofErr w:type="gramEnd"/>
      <w:r>
        <w:t>1}$ bemenet és a robotkar végpontjának</w:t>
      </w:r>
    </w:p>
    <w:p w:rsidR="00632CA7" w:rsidRDefault="00632CA7" w:rsidP="00632CA7">
      <w:r>
        <w:t>$x$ koordinátája között tehát $r_{u_{1</w:t>
      </w:r>
      <w:proofErr w:type="gramStart"/>
      <w:r>
        <w:t>},x</w:t>
      </w:r>
      <w:proofErr w:type="gramEnd"/>
      <w:r>
        <w:t xml:space="preserve">}=5$. </w:t>
      </w:r>
    </w:p>
    <w:p w:rsidR="00632CA7" w:rsidRDefault="00632CA7" w:rsidP="00632CA7">
      <w:r>
        <w:t>\end{itemize}</w:t>
      </w:r>
    </w:p>
    <w:p w:rsidR="00632CA7" w:rsidRDefault="003E1230" w:rsidP="00632CA7">
      <w:pPr>
        <w:rPr>
          <w:ins w:id="178" w:author="Administrator" w:date="2017-10-18T09:10:00Z"/>
        </w:rPr>
      </w:pPr>
      <w:ins w:id="179" w:author="Administrator" w:date="2017-10-18T09:10:00Z">
        <w:r>
          <w:t xml:space="preserve">% </w:t>
        </w:r>
      </w:ins>
      <w:ins w:id="180" w:author="Administrator" w:date="2017-10-18T09:08:00Z">
        <w:r w:rsidR="009E6B9D">
          <w:t xml:space="preserve">Ezt az r=5-öt meg lehetne előlegezni, és a 4.1, </w:t>
        </w:r>
        <w:proofErr w:type="gramStart"/>
        <w:r w:rsidR="009E6B9D">
          <w:t>4.2  ábrákon</w:t>
        </w:r>
        <w:proofErr w:type="gramEnd"/>
        <w:r w:rsidR="009E6B9D">
          <w:t xml:space="preserve"> az üres tartomámnyokra rányilazni, hogy</w:t>
        </w:r>
      </w:ins>
      <w:ins w:id="181" w:author="Administrator" w:date="2017-10-18T09:09:00Z">
        <w:r w:rsidR="009E6B9D">
          <w:t xml:space="preserve"> r=2, a felületekre/vonalakra pedig, hogy r=5.</w:t>
        </w:r>
      </w:ins>
    </w:p>
    <w:p w:rsidR="003E1230" w:rsidRDefault="003E1230" w:rsidP="00632CA7">
      <w:pPr>
        <w:rPr>
          <w:ins w:id="182" w:author="Administrator" w:date="2017-10-18T09:08:00Z"/>
        </w:rPr>
      </w:pPr>
      <w:ins w:id="183" w:author="Administrator" w:date="2017-10-18T09:10:00Z">
        <w:r>
          <w:t>% A két ábrát pedig lehetne egymás mellé rakni, akkor kevésbé kerülne távoli helyekre a sok ábra.  Az ábrafelirat ilyenkor lehet így:</w:t>
        </w:r>
      </w:ins>
      <w:ins w:id="184" w:author="Administrator" w:date="2017-10-18T09:11:00Z">
        <w:r>
          <w:t xml:space="preserve"> 4.1. ábra. A fi=0 esetek előfordulása (bal oldalon). A fikalap=0 esetek előfordulása (jobb oldalon).</w:t>
        </w:r>
      </w:ins>
    </w:p>
    <w:p w:rsidR="009E6B9D" w:rsidRDefault="009E6B9D" w:rsidP="00632CA7"/>
    <w:p w:rsidR="00632CA7" w:rsidRDefault="00632CA7" w:rsidP="00632CA7">
      <w:r>
        <w:t>\</w:t>
      </w:r>
      <w:proofErr w:type="gramStart"/>
      <w:r>
        <w:t>subsubsection{</w:t>
      </w:r>
      <w:proofErr w:type="gramEnd"/>
      <w:r>
        <w:t>A robotkar végpontjának $y$ koordinátájára nézve}</w:t>
      </w:r>
    </w:p>
    <w:p w:rsidR="00632CA7" w:rsidRDefault="00632CA7" w:rsidP="00632CA7"/>
    <w:p w:rsidR="00632CA7" w:rsidRDefault="00632CA7" w:rsidP="00632CA7">
      <w:r>
        <w:t>Hasonlóan számíthatjuk ki a relatív fokot, ha kimenetnek a robotkar</w:t>
      </w:r>
    </w:p>
    <w:p w:rsidR="00632CA7" w:rsidRDefault="00632CA7" w:rsidP="00632CA7">
      <w:r>
        <w:t>végpontjának $y$ koordinátáját választjuk a súlyponthoz rögzített</w:t>
      </w:r>
    </w:p>
    <w:p w:rsidR="00632CA7" w:rsidRDefault="00632CA7" w:rsidP="00632CA7">
      <w:r>
        <w:t>koordináta-rendszerben:</w:t>
      </w:r>
    </w:p>
    <w:p w:rsidR="00632CA7" w:rsidRDefault="00632CA7" w:rsidP="00632CA7">
      <w:r>
        <w:t>\begin{align}</w:t>
      </w:r>
    </w:p>
    <w:p w:rsidR="00632CA7" w:rsidRDefault="00632CA7" w:rsidP="00632CA7">
      <w:r>
        <w:t>h(\bm{x</w:t>
      </w:r>
      <w:proofErr w:type="gramStart"/>
      <w:r>
        <w:t>})=</w:t>
      </w:r>
      <w:proofErr w:type="gramEnd"/>
      <w:r>
        <w:t xml:space="preserve"> &amp; \frac{2l_{0}m_{0}\sin(\varphi_{0}+q_{0})+l_{1}(2m_{0}+m_{1})\sin(q_{0}+q_{1})}{2(m_{0}+m_{1}+m_{2})}\nonumber \\</w:t>
      </w:r>
    </w:p>
    <w:p w:rsidR="00632CA7" w:rsidRDefault="00632CA7" w:rsidP="00632CA7">
      <w:r>
        <w:t xml:space="preserve"> &amp; +\frac{l_{</w:t>
      </w:r>
      <w:proofErr w:type="gramStart"/>
      <w:r>
        <w:t>2}(</w:t>
      </w:r>
      <w:proofErr w:type="gramEnd"/>
      <w:r>
        <w:t>2m_{0}+2m_{1}+m_{2})\sin(q_{0}+q_{1}+q_{2})}{2(m_{0}+m_{1}+m_{2})}.\label{eq:y-output}</w:t>
      </w:r>
    </w:p>
    <w:p w:rsidR="00632CA7" w:rsidRDefault="00632CA7" w:rsidP="00632CA7">
      <w:r>
        <w:t>\end{align}</w:t>
      </w:r>
    </w:p>
    <w:p w:rsidR="00632CA7" w:rsidRDefault="00632CA7" w:rsidP="00632CA7">
      <w:r>
        <w:t>A számolás menete megegyezik az előző számítással, csak az eredményekben</w:t>
      </w:r>
    </w:p>
    <w:p w:rsidR="00632CA7" w:rsidRDefault="00632CA7" w:rsidP="00632CA7">
      <w:r>
        <w:t>tér el attól.</w:t>
      </w:r>
    </w:p>
    <w:p w:rsidR="00632CA7" w:rsidRDefault="00632CA7" w:rsidP="00632CA7">
      <w:r>
        <w:t>\begin{itemize}</w:t>
      </w:r>
    </w:p>
    <w:p w:rsidR="00632CA7" w:rsidRDefault="00632CA7" w:rsidP="00632CA7">
      <w:r>
        <w:t>\item $k=0$</w:t>
      </w:r>
    </w:p>
    <w:p w:rsidR="00632CA7" w:rsidRDefault="00632CA7" w:rsidP="00632CA7">
      <w:r>
        <w:t>\begin{equation}</w:t>
      </w:r>
    </w:p>
    <w:p w:rsidR="00632CA7" w:rsidRDefault="00632CA7" w:rsidP="00632CA7">
      <w:r>
        <w:t>L_{g}h=0</w:t>
      </w:r>
    </w:p>
    <w:p w:rsidR="00632CA7" w:rsidRDefault="00632CA7" w:rsidP="00632CA7">
      <w:r>
        <w:t>\end{equation}</w:t>
      </w:r>
    </w:p>
    <w:p w:rsidR="00632CA7" w:rsidRDefault="00632CA7" w:rsidP="00632CA7">
      <w:r>
        <w:t>\item $k=1$</w:t>
      </w:r>
    </w:p>
    <w:p w:rsidR="00632CA7" w:rsidRDefault="00632CA7" w:rsidP="00632CA7">
      <w:r>
        <w:t>\begin{equation}</w:t>
      </w:r>
    </w:p>
    <w:p w:rsidR="00632CA7" w:rsidRDefault="00632CA7" w:rsidP="00632CA7">
      <w:r>
        <w:t>L_{g}L_{f}h=\phi_{u_{1</w:t>
      </w:r>
      <w:proofErr w:type="gramStart"/>
      <w:r>
        <w:t>},y</w:t>
      </w:r>
      <w:proofErr w:type="gramEnd"/>
      <w:r>
        <w:t>}(q_{0},q_{1},q_{2})</w:t>
      </w:r>
    </w:p>
    <w:p w:rsidR="00632CA7" w:rsidRDefault="00632CA7" w:rsidP="00632CA7">
      <w:r>
        <w:t>\end{equation}</w:t>
      </w:r>
    </w:p>
    <w:p w:rsidR="00632CA7" w:rsidRDefault="00632CA7" w:rsidP="00632CA7">
      <w:r>
        <w:t>A kapott $\phi$ összefüggés itt is a szögkoordinátáktól függ, ami</w:t>
      </w:r>
    </w:p>
    <w:p w:rsidR="00632CA7" w:rsidRDefault="00632CA7" w:rsidP="00632CA7">
      <w:r>
        <w:t>a legtöbb esetben nem nulla. Ilyenkor a relatív fok $r_{u_{1</w:t>
      </w:r>
      <w:proofErr w:type="gramStart"/>
      <w:r>
        <w:t>},y</w:t>
      </w:r>
      <w:proofErr w:type="gramEnd"/>
      <w:r>
        <w:t>}=2$.</w:t>
      </w:r>
    </w:p>
    <w:p w:rsidR="00632CA7" w:rsidRDefault="00632CA7" w:rsidP="00632CA7">
      <w:r>
        <w:t>Az $r_{u_{1</w:t>
      </w:r>
      <w:proofErr w:type="gramStart"/>
      <w:r>
        <w:t>},y</w:t>
      </w:r>
      <w:proofErr w:type="gramEnd"/>
      <w:r>
        <w:t>}&gt;2$ relatív fokot eredményező szögkoordináta kombinációk</w:t>
      </w:r>
    </w:p>
    <w:p w:rsidR="00632CA7" w:rsidRDefault="00632CA7" w:rsidP="00632CA7">
      <w:r>
        <w:t>a \ref{</w:t>
      </w:r>
      <w:proofErr w:type="gramStart"/>
      <w:r>
        <w:t>fig:r</w:t>
      </w:r>
      <w:proofErr w:type="gramEnd"/>
      <w:r>
        <w:t xml:space="preserve">-u1-y-3d} ábrán láthatóak. </w:t>
      </w:r>
    </w:p>
    <w:p w:rsidR="00632CA7" w:rsidRDefault="00632CA7" w:rsidP="00632CA7">
      <w:r>
        <w:t>\begin{figure}[h]</w:t>
      </w:r>
    </w:p>
    <w:p w:rsidR="00632CA7" w:rsidRDefault="00632CA7" w:rsidP="00632CA7">
      <w:r>
        <w:t>\centering</w:t>
      </w:r>
      <w:proofErr w:type="gramStart"/>
      <w:r>
        <w:t>{}\</w:t>
      </w:r>
      <w:proofErr w:type="gramEnd"/>
      <w:r>
        <w:t>includegraphics[scale=0.5]{image/r_u1_y_3dplot}\caption{A $\phi_{u_{1},y}(q_{0},q_{1},q_{2})=0$ esetek előfordulása\label{fig:r-u1-y-3d}}</w:t>
      </w:r>
    </w:p>
    <w:p w:rsidR="00632CA7" w:rsidRDefault="00632CA7" w:rsidP="00632CA7">
      <w:r>
        <w:t>\end{figure}</w:t>
      </w:r>
    </w:p>
    <w:p w:rsidR="00632CA7" w:rsidRDefault="00632CA7" w:rsidP="00632CA7">
      <w:r>
        <w:t>\\</w:t>
      </w:r>
    </w:p>
    <w:p w:rsidR="00632CA7" w:rsidRDefault="00632CA7" w:rsidP="00632CA7">
      <w:r>
        <w:t>A $q</w:t>
      </w:r>
      <w:proofErr w:type="gramStart"/>
      <w:r>
        <w:t>_{</w:t>
      </w:r>
      <w:proofErr w:type="gramEnd"/>
      <w:r>
        <w:t>0}$ változó kiküszöbölése utána a kapott összefüggés $\hat{\phi}_{u_{1},y}(q_{1},q_{2})$</w:t>
      </w:r>
    </w:p>
    <w:p w:rsidR="00632CA7" w:rsidRDefault="00632CA7" w:rsidP="00632CA7">
      <w:r>
        <w:t>. A $\hat{\</w:t>
      </w:r>
      <w:proofErr w:type="gramStart"/>
      <w:r>
        <w:t>phi}_</w:t>
      </w:r>
      <w:proofErr w:type="gramEnd"/>
      <w:r>
        <w:t>{u_{1},y}(q_{1},q_{2})=0$-t, tehát $r_{u_{1},y}&gt;2$</w:t>
      </w:r>
    </w:p>
    <w:p w:rsidR="00632CA7" w:rsidRDefault="00632CA7" w:rsidP="00632CA7">
      <w:r>
        <w:t>relatív fokot eredményező szögértékek a \ref{</w:t>
      </w:r>
      <w:proofErr w:type="gramStart"/>
      <w:r>
        <w:t>fig:r</w:t>
      </w:r>
      <w:proofErr w:type="gramEnd"/>
      <w:r>
        <w:t>-u1-y-2d} ábrán</w:t>
      </w:r>
    </w:p>
    <w:p w:rsidR="00632CA7" w:rsidRDefault="00632CA7" w:rsidP="00632CA7">
      <w:r>
        <w:t>láthatóak. Egy fix $q_{1}$ értékhez itt is 4 különböző $q_{2}$ érték</w:t>
      </w:r>
    </w:p>
    <w:p w:rsidR="00632CA7" w:rsidRDefault="00632CA7" w:rsidP="00632CA7">
      <w:r>
        <w:lastRenderedPageBreak/>
        <w:t>tartozik, melyek $2\pi$ periódusonként ismétlődnek. A 4 $q_{2}$</w:t>
      </w:r>
    </w:p>
    <w:p w:rsidR="00632CA7" w:rsidRDefault="00632CA7" w:rsidP="00632CA7">
      <w:r>
        <w:t>érték között itt is felfedezhető $\pi$ eltolás páronként 2-2 érték</w:t>
      </w:r>
    </w:p>
    <w:p w:rsidR="00632CA7" w:rsidRDefault="00632CA7" w:rsidP="00632CA7">
      <w:r>
        <w:t xml:space="preserve">között. </w:t>
      </w:r>
    </w:p>
    <w:p w:rsidR="00632CA7" w:rsidRDefault="00632CA7" w:rsidP="00632CA7">
      <w:r>
        <w:t>\begin{figure}[h]</w:t>
      </w:r>
    </w:p>
    <w:p w:rsidR="00632CA7" w:rsidRDefault="00632CA7" w:rsidP="00632CA7">
      <w:r>
        <w:t>\centering</w:t>
      </w:r>
      <w:proofErr w:type="gramStart"/>
      <w:r>
        <w:t>{}\</w:t>
      </w:r>
      <w:proofErr w:type="gramEnd"/>
      <w:r>
        <w:t>includegraphics[scale=0.5]{image/r_u1_y_2dplot}\caption{A $\hat{\phi}_{u_{1},y}(q_{1},q_{2})=0$ esetek előfordulása\label{fig:r-u1-y-2d}}</w:t>
      </w:r>
    </w:p>
    <w:p w:rsidR="00632CA7" w:rsidRDefault="00632CA7" w:rsidP="00632CA7">
      <w:r>
        <w:t>\end{figure}</w:t>
      </w:r>
    </w:p>
    <w:p w:rsidR="00632CA7" w:rsidRDefault="00632CA7" w:rsidP="00632CA7">
      <w:r>
        <w:t>\\</w:t>
      </w:r>
    </w:p>
    <w:p w:rsidR="00632CA7" w:rsidRDefault="00632CA7" w:rsidP="00632CA7">
      <w:r>
        <w:t>Példaképp, ha a $\hat{\</w:t>
      </w:r>
      <w:proofErr w:type="gramStart"/>
      <w:r>
        <w:t>phi}_</w:t>
      </w:r>
      <w:proofErr w:type="gramEnd"/>
      <w:r>
        <w:t>{u_{1},y}(q_{1},q_{2})=0$ összefüggésbe</w:t>
      </w:r>
    </w:p>
    <w:p w:rsidR="00632CA7" w:rsidRDefault="00632CA7" w:rsidP="00632CA7">
      <w:r>
        <w:t>$q_{</w:t>
      </w:r>
      <w:proofErr w:type="gramStart"/>
      <w:r>
        <w:t>1}=</w:t>
      </w:r>
      <w:proofErr w:type="gramEnd"/>
      <w:r>
        <w:t>0\,\mathrm{rad}$-t helyettesítünk, a kapott 4 konfiguráció,</w:t>
      </w:r>
    </w:p>
    <w:p w:rsidR="00632CA7" w:rsidRDefault="00632CA7" w:rsidP="00632CA7">
      <w:r>
        <w:t>melyekre $r_{u_{1</w:t>
      </w:r>
      <w:proofErr w:type="gramStart"/>
      <w:r>
        <w:t>},y</w:t>
      </w:r>
      <w:proofErr w:type="gramEnd"/>
      <w:r>
        <w:t>}&gt;2$, a \ref{fig:4-konfig-ru1y} ábrán látható.</w:t>
      </w:r>
    </w:p>
    <w:p w:rsidR="00632CA7" w:rsidRDefault="00632CA7" w:rsidP="00632CA7">
      <w:r>
        <w:t>\begin{figure}[h]</w:t>
      </w:r>
    </w:p>
    <w:p w:rsidR="00632CA7" w:rsidRDefault="00632CA7" w:rsidP="00632CA7">
      <w:r>
        <w:t>\subfloat[$q_{</w:t>
      </w:r>
      <w:proofErr w:type="gramStart"/>
      <w:r>
        <w:t>1}=</w:t>
      </w:r>
      <w:proofErr w:type="gramEnd"/>
      <w:r>
        <w:t>0\,\mathrm{rad}$, $q_{2}=-2.623\,\mathrm{rad}$]{\centering{}\includegraphics[scale=0.2]{image/r_u1_y_example1}}\hspace{2cm}\subfloat[$q_{1}=0\,\mathrm{rad}$, $q_{2}=0.5182\,\mathrm{rad}$]{\centering{}\includegraphics[scale=0.2]{image/r_u1_y_example3}}\smallskip{}</w:t>
      </w:r>
    </w:p>
    <w:p w:rsidR="00632CA7" w:rsidRDefault="00632CA7" w:rsidP="00632CA7">
      <w:r>
        <w:t>\subfloat[$q_{</w:t>
      </w:r>
      <w:proofErr w:type="gramStart"/>
      <w:r>
        <w:t>1}=</w:t>
      </w:r>
      <w:proofErr w:type="gramEnd"/>
      <w:r>
        <w:t>0\,\mathrm{rad}$, $q_{2}=-0.7657\,\mathrm{rad}$]{\centering{}\includegraphics[scale=0.2]{image/r_u1_y_example2}}\hspace{2cm}\subfloat[$q_{1}=0\,\mathrm{rad}$, $q_{2}=2.375\,\mathrm{rad}$]{\centering{}\includegraphics[scale=0.2]{image/r_u1_y_example4}}</w:t>
      </w:r>
    </w:p>
    <w:p w:rsidR="00632CA7" w:rsidRDefault="00632CA7" w:rsidP="00632CA7"/>
    <w:p w:rsidR="00632CA7" w:rsidRDefault="00632CA7" w:rsidP="00632CA7">
      <w:r>
        <w:t xml:space="preserve">\caption </w:t>
      </w:r>
      <w:proofErr w:type="gramStart"/>
      <w:r>
        <w:t>[]{</w:t>
      </w:r>
      <w:proofErr w:type="gramEnd"/>
      <w:r>
        <w:t>4 konfiguráció, melyekre $r_{u_{1},y}&gt;2$}</w:t>
      </w:r>
    </w:p>
    <w:p w:rsidR="00632CA7" w:rsidRDefault="00632CA7" w:rsidP="00632CA7">
      <w:r>
        <w:t>\label{fig:4-konfig-ru1y}</w:t>
      </w:r>
    </w:p>
    <w:p w:rsidR="00632CA7" w:rsidRDefault="00632CA7" w:rsidP="00632CA7">
      <w:r>
        <w:t>\end{figure}</w:t>
      </w:r>
    </w:p>
    <w:p w:rsidR="00632CA7" w:rsidRDefault="00632CA7" w:rsidP="00632CA7">
      <w:r>
        <w:t>\item $k=2$</w:t>
      </w:r>
    </w:p>
    <w:p w:rsidR="00632CA7" w:rsidRDefault="00632CA7" w:rsidP="00632CA7">
      <w:r>
        <w:t>\begin{equation}</w:t>
      </w:r>
    </w:p>
    <w:p w:rsidR="00632CA7" w:rsidRDefault="00632CA7" w:rsidP="00632CA7">
      <w:r>
        <w:t>L_{g}L_{f}^{2}h=\tilde{\</w:t>
      </w:r>
      <w:proofErr w:type="gramStart"/>
      <w:r>
        <w:t>phi}_</w:t>
      </w:r>
      <w:proofErr w:type="gramEnd"/>
      <w:r>
        <w:t>{u_{1},y}(\dot{q}_{1},\dot{q}_{2})</w:t>
      </w:r>
    </w:p>
    <w:p w:rsidR="00632CA7" w:rsidRDefault="00632CA7" w:rsidP="00632CA7">
      <w:r>
        <w:t>\end{equation}</w:t>
      </w:r>
    </w:p>
    <w:p w:rsidR="00632CA7" w:rsidRDefault="00632CA7" w:rsidP="00632CA7">
      <w:r>
        <w:t>Ez az összefüggés a $\dot{q}</w:t>
      </w:r>
      <w:proofErr w:type="gramStart"/>
      <w:r>
        <w:t>_{</w:t>
      </w:r>
      <w:proofErr w:type="gramEnd"/>
      <w:r>
        <w:t>1}$ és $\dot{q}_{2}$ szögsebességektől</w:t>
      </w:r>
    </w:p>
    <w:p w:rsidR="00632CA7" w:rsidRDefault="00632CA7" w:rsidP="00632CA7">
      <w:r>
        <w:t>függ. Azokban az esetekben, amikor $\tilde{\</w:t>
      </w:r>
      <w:proofErr w:type="gramStart"/>
      <w:r>
        <w:t>phi}_</w:t>
      </w:r>
      <w:proofErr w:type="gramEnd"/>
      <w:r>
        <w:t>{u_{1},y}(\dot{q}_{1},\dot{q}_{2})\neq0$,</w:t>
      </w:r>
    </w:p>
    <w:p w:rsidR="00632CA7" w:rsidRDefault="00632CA7" w:rsidP="00632CA7">
      <w:r>
        <w:t>a relatív fok $r_{u_{1</w:t>
      </w:r>
      <w:proofErr w:type="gramStart"/>
      <w:r>
        <w:t>},y</w:t>
      </w:r>
      <w:proofErr w:type="gramEnd"/>
      <w:r>
        <w:t>}=3.$\\</w:t>
      </w:r>
    </w:p>
    <w:p w:rsidR="00632CA7" w:rsidRDefault="00632CA7" w:rsidP="00632CA7">
      <w:r>
        <w:t>Amikor $\tilde{\</w:t>
      </w:r>
      <w:proofErr w:type="gramStart"/>
      <w:r>
        <w:t>phi}_</w:t>
      </w:r>
      <w:proofErr w:type="gramEnd"/>
      <w:r>
        <w:t>{u_{1},y}(\dot{q}_{1},\dot{q}_{2})=0$, a relatív</w:t>
      </w:r>
    </w:p>
    <w:p w:rsidR="00632CA7" w:rsidRDefault="00632CA7" w:rsidP="00632CA7">
      <w:r>
        <w:t>fok $r_{u_{1</w:t>
      </w:r>
      <w:proofErr w:type="gramStart"/>
      <w:r>
        <w:t>},y</w:t>
      </w:r>
      <w:proofErr w:type="gramEnd"/>
      <w:r>
        <w:t>}&gt;3.$ Ilyenkor $\dot{q}_{1}$ és $\dot{q}_{2}$ között</w:t>
      </w:r>
    </w:p>
    <w:p w:rsidR="00632CA7" w:rsidRDefault="00632CA7" w:rsidP="00632CA7">
      <w:r>
        <w:t>\begin{equation}</w:t>
      </w:r>
    </w:p>
    <w:p w:rsidR="00632CA7" w:rsidRDefault="00632CA7" w:rsidP="00632CA7">
      <w:r>
        <w:t>\dot{q}_{</w:t>
      </w:r>
      <w:proofErr w:type="gramStart"/>
      <w:r>
        <w:t>1}=</w:t>
      </w:r>
      <w:proofErr w:type="gramEnd"/>
      <w:r>
        <w:t>a+b\dot{q}_{2}</w:t>
      </w:r>
    </w:p>
    <w:p w:rsidR="00632CA7" w:rsidRDefault="00632CA7" w:rsidP="00632CA7">
      <w:r>
        <w:t>\end{equation}</w:t>
      </w:r>
    </w:p>
    <w:p w:rsidR="00632CA7" w:rsidRDefault="00632CA7" w:rsidP="00632CA7">
      <w:r>
        <w:t>lineáris összefüggés figyelhető meg.</w:t>
      </w:r>
    </w:p>
    <w:p w:rsidR="00632CA7" w:rsidRDefault="00632CA7" w:rsidP="00632CA7">
      <w:r>
        <w:t>\item $k=3$</w:t>
      </w:r>
    </w:p>
    <w:p w:rsidR="00632CA7" w:rsidRDefault="00632CA7" w:rsidP="00632CA7">
      <w:r>
        <w:t>\begin{equation}</w:t>
      </w:r>
    </w:p>
    <w:p w:rsidR="00632CA7" w:rsidRDefault="00632CA7" w:rsidP="00632CA7">
      <w:r>
        <w:t>L_{g}L_{f}^{3}h=\check{\</w:t>
      </w:r>
      <w:proofErr w:type="gramStart"/>
      <w:r>
        <w:t>phi}_</w:t>
      </w:r>
      <w:proofErr w:type="gramEnd"/>
      <w:r>
        <w:t>{u_{1},y}(u_{2})=\alpha+\beta u_{2}</w:t>
      </w:r>
    </w:p>
    <w:p w:rsidR="00632CA7" w:rsidRDefault="00632CA7" w:rsidP="00632CA7">
      <w:r>
        <w:t>\end{equation}</w:t>
      </w:r>
    </w:p>
    <w:p w:rsidR="00632CA7" w:rsidRDefault="00632CA7" w:rsidP="00632CA7">
      <w:r>
        <w:t>Ez az összefüggés csak az $u_{2}$ bemenettől függ, méghozzá lineárisan.</w:t>
      </w:r>
    </w:p>
    <w:p w:rsidR="00632CA7" w:rsidRDefault="00632CA7" w:rsidP="00632CA7">
      <w:r>
        <w:t>Amikor $\check{\</w:t>
      </w:r>
      <w:proofErr w:type="gramStart"/>
      <w:r>
        <w:t>phi}_</w:t>
      </w:r>
      <w:proofErr w:type="gramEnd"/>
      <w:r>
        <w:t>{u_{1},y}(u_{2})\neq0$, a relatív fok $r_{u_{1},y}=4.$Az</w:t>
      </w:r>
    </w:p>
    <w:p w:rsidR="00632CA7" w:rsidRDefault="00632CA7" w:rsidP="00632CA7">
      <w:r>
        <w:t>egy $u</w:t>
      </w:r>
      <w:proofErr w:type="gramStart"/>
      <w:r>
        <w:t>_{</w:t>
      </w:r>
      <w:proofErr w:type="gramEnd"/>
      <w:r>
        <w:t>2}$ értékre, melyre $\check{\phi}_{u_{1},y}(u_{2})=0$, a</w:t>
      </w:r>
    </w:p>
    <w:p w:rsidR="00632CA7" w:rsidRDefault="00632CA7" w:rsidP="00632CA7">
      <w:r>
        <w:t>relatív fok $r_{u_{1</w:t>
      </w:r>
      <w:proofErr w:type="gramStart"/>
      <w:r>
        <w:t>},y</w:t>
      </w:r>
      <w:proofErr w:type="gramEnd"/>
      <w:r>
        <w:t>}&gt;4$.</w:t>
      </w:r>
    </w:p>
    <w:p w:rsidR="00632CA7" w:rsidRDefault="00632CA7" w:rsidP="00632CA7">
      <w:r>
        <w:t>\item $k=4$</w:t>
      </w:r>
    </w:p>
    <w:p w:rsidR="00632CA7" w:rsidRDefault="00632CA7" w:rsidP="00632CA7">
      <w:r>
        <w:t>\begin{equation}</w:t>
      </w:r>
    </w:p>
    <w:p w:rsidR="00632CA7" w:rsidRDefault="00632CA7" w:rsidP="00632CA7">
      <w:r>
        <w:t>L_{g}L_{f}</w:t>
      </w:r>
      <w:proofErr w:type="gramStart"/>
      <w:r>
        <w:t>^{</w:t>
      </w:r>
      <w:proofErr w:type="gramEnd"/>
      <w:r>
        <w:t>4}h=C\neq0</w:t>
      </w:r>
    </w:p>
    <w:p w:rsidR="00632CA7" w:rsidRDefault="00632CA7" w:rsidP="00632CA7">
      <w:r>
        <w:t>\end{equation}</w:t>
      </w:r>
    </w:p>
    <w:p w:rsidR="00632CA7" w:rsidRDefault="00632CA7" w:rsidP="00632CA7">
      <w:r>
        <w:t>Mivel már minden változó értékét fixáltuk, ez a kifejezés minden esetben</w:t>
      </w:r>
    </w:p>
    <w:p w:rsidR="00632CA7" w:rsidRDefault="00632CA7" w:rsidP="00632CA7">
      <w:r>
        <w:t>nem nulla. Így az előfordulható legmagasabb relatív fok az $u_{1}$</w:t>
      </w:r>
    </w:p>
    <w:p w:rsidR="00632CA7" w:rsidRDefault="00632CA7" w:rsidP="00632CA7">
      <w:r>
        <w:t>bemenet és a robotkar végpontjának $y$ koordinátája között $r_{u_{1</w:t>
      </w:r>
      <w:proofErr w:type="gramStart"/>
      <w:r>
        <w:t>},y</w:t>
      </w:r>
      <w:proofErr w:type="gramEnd"/>
      <w:r>
        <w:t xml:space="preserve">}=5$. </w:t>
      </w:r>
    </w:p>
    <w:p w:rsidR="00632CA7" w:rsidRDefault="00632CA7" w:rsidP="00632CA7">
      <w:r>
        <w:t>\end{itemize}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subsection{</w:t>
      </w:r>
      <w:proofErr w:type="gramEnd"/>
      <w:r>
        <w:t>Az $u_{2}$ bemenet relatív fokai}</w:t>
      </w:r>
    </w:p>
    <w:p w:rsidR="00632CA7" w:rsidRDefault="00632CA7" w:rsidP="00632CA7"/>
    <w:p w:rsidR="00632CA7" w:rsidRDefault="00632CA7" w:rsidP="00632CA7">
      <w:r>
        <w:lastRenderedPageBreak/>
        <w:t>Vizsgáljuk most az $u_{2}$ bemenet hatását a robotkar végpontjának</w:t>
      </w:r>
    </w:p>
    <w:p w:rsidR="00632CA7" w:rsidRDefault="00632CA7" w:rsidP="00632CA7">
      <w:r>
        <w:t>pozíciójára. A \eqref{</w:t>
      </w:r>
      <w:proofErr w:type="gramStart"/>
      <w:r>
        <w:t>eq:rel</w:t>
      </w:r>
      <w:proofErr w:type="gramEnd"/>
      <w:r>
        <w:t>-deg-xdot} egyenlet így</w:t>
      </w:r>
    </w:p>
    <w:p w:rsidR="00632CA7" w:rsidRDefault="00632CA7" w:rsidP="00632CA7">
      <w:r>
        <w:t>\begin{equation}</w:t>
      </w:r>
    </w:p>
    <w:p w:rsidR="00632CA7" w:rsidRDefault="00632CA7" w:rsidP="00632CA7">
      <w:r>
        <w:t>\dot{\bm{x</w:t>
      </w:r>
      <w:proofErr w:type="gramStart"/>
      <w:r>
        <w:t>}}=</w:t>
      </w:r>
      <w:proofErr w:type="gramEnd"/>
      <w:r>
        <w:t>\bm{f}(\bm{x})+\bm{g}(\bm{x})u_{2},</w:t>
      </w:r>
    </w:p>
    <w:p w:rsidR="00632CA7" w:rsidRDefault="00632CA7" w:rsidP="00632CA7">
      <w:r>
        <w:t>\end{equation}</w:t>
      </w:r>
    </w:p>
    <w:p w:rsidR="00632CA7" w:rsidRDefault="00632CA7" w:rsidP="00632CA7">
      <w:r>
        <w:t>ahol $\bm{f}(\bm{x</w:t>
      </w:r>
      <w:proofErr w:type="gramStart"/>
      <w:r>
        <w:t>})$</w:t>
      </w:r>
      <w:proofErr w:type="gramEnd"/>
      <w:r>
        <w:t xml:space="preserve"> és $\bm{g}(\bm{x})$ vektorok könnyedén meghatározóak,</w:t>
      </w:r>
    </w:p>
    <w:p w:rsidR="00632CA7" w:rsidRDefault="00632CA7" w:rsidP="00632CA7">
      <w:r>
        <w:t>de terjedelmi okokból nem közöljük őket.</w:t>
      </w:r>
    </w:p>
    <w:p w:rsidR="00632CA7" w:rsidRDefault="00632CA7" w:rsidP="00632CA7"/>
    <w:p w:rsidR="00632CA7" w:rsidRDefault="00632CA7" w:rsidP="00632CA7">
      <w:r>
        <w:t>\</w:t>
      </w:r>
      <w:proofErr w:type="gramStart"/>
      <w:r>
        <w:t>subsubsection{</w:t>
      </w:r>
      <w:proofErr w:type="gramEnd"/>
      <w:r>
        <w:t>A robotkar végpontjának $x$ koordinátájára nézve}</w:t>
      </w:r>
    </w:p>
    <w:p w:rsidR="00632CA7" w:rsidRDefault="00632CA7" w:rsidP="00632CA7"/>
    <w:p w:rsidR="00632CA7" w:rsidRDefault="00632CA7" w:rsidP="00632CA7">
      <w:r>
        <w:t>Válasszuk először kimenetnek a robotkar végpontjának $x$ koordinátáját</w:t>
      </w:r>
    </w:p>
    <w:p w:rsidR="00632CA7" w:rsidRDefault="00632CA7" w:rsidP="00632CA7">
      <w:r>
        <w:t>(\eqref{eq:x-output} egyenlet). Az $u_{1}$bemenet relatív fokainak</w:t>
      </w:r>
    </w:p>
    <w:p w:rsidR="00632CA7" w:rsidRDefault="00632CA7" w:rsidP="00632CA7">
      <w:r>
        <w:t>számításával analóg módon most is a különböző Lie-deriváltakat kell</w:t>
      </w:r>
    </w:p>
    <w:p w:rsidR="00632CA7" w:rsidRDefault="00632CA7" w:rsidP="00632CA7">
      <w:r>
        <w:t>vizsgálnunk az $r_{u_{2</w:t>
      </w:r>
      <w:proofErr w:type="gramStart"/>
      <w:r>
        <w:t>},x</w:t>
      </w:r>
      <w:proofErr w:type="gramEnd"/>
      <w:r>
        <w:t>}$ relatív fok meghatározásához.</w:t>
      </w:r>
    </w:p>
    <w:p w:rsidR="00632CA7" w:rsidRDefault="00632CA7" w:rsidP="00632CA7">
      <w:r>
        <w:t>\begin{itemize}</w:t>
      </w:r>
    </w:p>
    <w:p w:rsidR="00632CA7" w:rsidRDefault="00632CA7" w:rsidP="00632CA7">
      <w:r>
        <w:t>\item $k=0$</w:t>
      </w:r>
    </w:p>
    <w:p w:rsidR="00632CA7" w:rsidRDefault="00632CA7" w:rsidP="00632CA7">
      <w:r>
        <w:t>\begin{equation}</w:t>
      </w:r>
    </w:p>
    <w:p w:rsidR="00632CA7" w:rsidRDefault="00632CA7" w:rsidP="00632CA7">
      <w:r>
        <w:t>L_{g}h=0</w:t>
      </w:r>
    </w:p>
    <w:p w:rsidR="00632CA7" w:rsidRDefault="00632CA7" w:rsidP="00632CA7">
      <w:r>
        <w:t>\end{equation}</w:t>
      </w:r>
    </w:p>
    <w:p w:rsidR="00632CA7" w:rsidRDefault="00632CA7" w:rsidP="00632CA7">
      <w:r>
        <w:t>\item $k=1$</w:t>
      </w:r>
    </w:p>
    <w:p w:rsidR="00632CA7" w:rsidRDefault="00632CA7" w:rsidP="00632CA7">
      <w:r>
        <w:t>\begin{equation}</w:t>
      </w:r>
    </w:p>
    <w:p w:rsidR="00632CA7" w:rsidRDefault="00632CA7" w:rsidP="00632CA7">
      <w:r>
        <w:t>L_{g}L_{f}h=\phi_{u_{2</w:t>
      </w:r>
      <w:proofErr w:type="gramStart"/>
      <w:r>
        <w:t>},x</w:t>
      </w:r>
      <w:proofErr w:type="gramEnd"/>
      <w:r>
        <w:t>}(q_{0},q_{1},q_{2})</w:t>
      </w:r>
    </w:p>
    <w:p w:rsidR="00632CA7" w:rsidRDefault="00632CA7" w:rsidP="00632CA7">
      <w:r>
        <w:t>\end{equation}</w:t>
      </w:r>
    </w:p>
    <w:p w:rsidR="00632CA7" w:rsidRDefault="00632CA7" w:rsidP="00632CA7">
      <w:r>
        <w:t>A $\phi_{u_{2</w:t>
      </w:r>
      <w:proofErr w:type="gramStart"/>
      <w:r>
        <w:t>},x</w:t>
      </w:r>
      <w:proofErr w:type="gramEnd"/>
      <w:r>
        <w:t>}$ összefüggés a robot 3 szögkoordinátájának függvénye,</w:t>
      </w:r>
    </w:p>
    <w:p w:rsidR="00632CA7" w:rsidRDefault="00632CA7" w:rsidP="00632CA7">
      <w:r>
        <w:t>és a legtöbb esetben nem nulla értéket vesz fel. Ekkor a relatív fok</w:t>
      </w:r>
    </w:p>
    <w:p w:rsidR="00632CA7" w:rsidRDefault="00632CA7" w:rsidP="00632CA7">
      <w:r>
        <w:t>$r_{u_{2</w:t>
      </w:r>
      <w:proofErr w:type="gramStart"/>
      <w:r>
        <w:t>},x</w:t>
      </w:r>
      <w:proofErr w:type="gramEnd"/>
      <w:r>
        <w:t>}=2$. Az $r_{u_{2</w:t>
      </w:r>
      <w:proofErr w:type="gramStart"/>
      <w:r>
        <w:t>},x</w:t>
      </w:r>
      <w:proofErr w:type="gramEnd"/>
      <w:r>
        <w:t>}&gt;2$ relatív fokot eredményező szögkoordináták</w:t>
      </w:r>
    </w:p>
    <w:p w:rsidR="00632CA7" w:rsidRDefault="00632CA7" w:rsidP="00632CA7">
      <w:r>
        <w:t>a \ref{</w:t>
      </w:r>
      <w:proofErr w:type="gramStart"/>
      <w:r>
        <w:t>fig:r</w:t>
      </w:r>
      <w:proofErr w:type="gramEnd"/>
      <w:r>
        <w:t xml:space="preserve">-u2-x-3d} ábrán láthatóak. </w:t>
      </w:r>
    </w:p>
    <w:p w:rsidR="00632CA7" w:rsidRDefault="00632CA7" w:rsidP="00632CA7">
      <w:r>
        <w:t>\begin{figure}[h]</w:t>
      </w:r>
    </w:p>
    <w:p w:rsidR="00632CA7" w:rsidRDefault="00632CA7" w:rsidP="00632CA7">
      <w:r>
        <w:t>\centering</w:t>
      </w:r>
      <w:proofErr w:type="gramStart"/>
      <w:r>
        <w:t>{}\</w:t>
      </w:r>
      <w:proofErr w:type="gramEnd"/>
      <w:r>
        <w:t>includegraphics[scale=0.5]{image/r_u2_x_3dplot}\caption{A $\phi_{u_{2},x}(q_{0},q_{1},q_{2})=0$ esetek előfordulása\label{fig:r-u2-x-3d}}</w:t>
      </w:r>
    </w:p>
    <w:p w:rsidR="00632CA7" w:rsidRDefault="00632CA7" w:rsidP="00632CA7">
      <w:r>
        <w:t>\end{figure}</w:t>
      </w:r>
    </w:p>
    <w:p w:rsidR="00632CA7" w:rsidRDefault="00632CA7" w:rsidP="00632CA7">
      <w:r>
        <w:t>\\</w:t>
      </w:r>
    </w:p>
    <w:p w:rsidR="00632CA7" w:rsidRDefault="00632CA7" w:rsidP="00632CA7">
      <w:r>
        <w:t>A $\phi_{u_{2</w:t>
      </w:r>
      <w:proofErr w:type="gramStart"/>
      <w:r>
        <w:t>},x</w:t>
      </w:r>
      <w:proofErr w:type="gramEnd"/>
      <w:r>
        <w:t>}$ kifejezésből szintén kiejthetjük a $q_{0}$ szöget</w:t>
      </w:r>
    </w:p>
    <w:p w:rsidR="00632CA7" w:rsidRDefault="00632CA7" w:rsidP="00632CA7">
      <w:r>
        <w:t>a koordináta-rendszer forgatásával, így a $\hat{\</w:t>
      </w:r>
      <w:proofErr w:type="gramStart"/>
      <w:r>
        <w:t>phi}_</w:t>
      </w:r>
      <w:proofErr w:type="gramEnd"/>
      <w:r>
        <w:t>{u_{2},x}(q_{1},q_{2})$</w:t>
      </w:r>
    </w:p>
    <w:p w:rsidR="00632CA7" w:rsidRDefault="00632CA7" w:rsidP="00632CA7">
      <w:r>
        <w:t>kifejezéshez jutva. Az $r_{u_{2</w:t>
      </w:r>
      <w:proofErr w:type="gramStart"/>
      <w:r>
        <w:t>},x</w:t>
      </w:r>
      <w:proofErr w:type="gramEnd"/>
      <w:r>
        <w:t>}&gt;2$ relatív fokot eredményező</w:t>
      </w:r>
    </w:p>
    <w:p w:rsidR="00632CA7" w:rsidRDefault="00632CA7" w:rsidP="00632CA7">
      <w:r>
        <w:t>$q</w:t>
      </w:r>
      <w:proofErr w:type="gramStart"/>
      <w:r>
        <w:t>_{</w:t>
      </w:r>
      <w:proofErr w:type="gramEnd"/>
      <w:r>
        <w:t>1}$ és $q_{2}$ értékek a \ref{fig:r-u2-x-2d} ábrán láthatóak.</w:t>
      </w:r>
    </w:p>
    <w:p w:rsidR="00632CA7" w:rsidRDefault="00632CA7" w:rsidP="00632CA7">
      <w:r>
        <w:t>Az ábráról észrevehetjük, hogy ellentétben az $u_{1}$ bemenet relatív</w:t>
      </w:r>
    </w:p>
    <w:p w:rsidR="00632CA7" w:rsidRDefault="00632CA7" w:rsidP="00632CA7">
      <w:r>
        <w:t>fokainál tapasztaltakkal, itt egy rögzített $q</w:t>
      </w:r>
      <w:proofErr w:type="gramStart"/>
      <w:r>
        <w:t>_{</w:t>
      </w:r>
      <w:proofErr w:type="gramEnd"/>
      <w:r>
        <w:t>1}$-hez csak 2 $q_{2}$</w:t>
      </w:r>
    </w:p>
    <w:p w:rsidR="00632CA7" w:rsidRDefault="00632CA7" w:rsidP="00632CA7">
      <w:r>
        <w:t>érték tartozik, melyek $2\pi$ periodikusak.</w:t>
      </w:r>
    </w:p>
    <w:p w:rsidR="00632CA7" w:rsidRDefault="00632CA7" w:rsidP="00632CA7">
      <w:r>
        <w:t>\begin{figure}[h]</w:t>
      </w:r>
    </w:p>
    <w:p w:rsidR="00632CA7" w:rsidRDefault="00632CA7" w:rsidP="00632CA7">
      <w:r>
        <w:t>\centering</w:t>
      </w:r>
      <w:proofErr w:type="gramStart"/>
      <w:r>
        <w:t>{}\</w:t>
      </w:r>
      <w:proofErr w:type="gramEnd"/>
      <w:r>
        <w:t>includegraphics[scale=0.5]{image/r_u2_x_2dplot}\caption{A $\hat{\phi}_{u_{2},x}(q_{1},q_{2})=0$ esetek előfordulása\label{fig:r-u2-x-2d}}</w:t>
      </w:r>
    </w:p>
    <w:p w:rsidR="00632CA7" w:rsidRDefault="00632CA7" w:rsidP="00632CA7">
      <w:r>
        <w:t>\end{figure}</w:t>
      </w:r>
    </w:p>
    <w:p w:rsidR="00632CA7" w:rsidRDefault="00632CA7" w:rsidP="00632CA7">
      <w:r>
        <w:t>\\</w:t>
      </w:r>
    </w:p>
    <w:p w:rsidR="00632CA7" w:rsidRDefault="00632CA7" w:rsidP="00632CA7">
      <w:r>
        <w:t>Szemléltetésül a $\hat{\</w:t>
      </w:r>
      <w:proofErr w:type="gramStart"/>
      <w:r>
        <w:t>phi}_</w:t>
      </w:r>
      <w:proofErr w:type="gramEnd"/>
      <w:r>
        <w:t>{u_{2},x}(q_{1},q_{2})=0$ összefüggésbe</w:t>
      </w:r>
    </w:p>
    <w:p w:rsidR="00632CA7" w:rsidRDefault="00632CA7" w:rsidP="00632CA7">
      <w:r>
        <w:t>$q_{</w:t>
      </w:r>
      <w:proofErr w:type="gramStart"/>
      <w:r>
        <w:t>1}=</w:t>
      </w:r>
      <w:proofErr w:type="gramEnd"/>
      <w:r>
        <w:t>0\,\mathrm{rad}$-t helyettesítve, a kapott 2 konfiguráció,</w:t>
      </w:r>
    </w:p>
    <w:p w:rsidR="00632CA7" w:rsidRDefault="00632CA7" w:rsidP="00632CA7">
      <w:r>
        <w:t>melyeknél $r_{u_{2</w:t>
      </w:r>
      <w:proofErr w:type="gramStart"/>
      <w:r>
        <w:t>},x</w:t>
      </w:r>
      <w:proofErr w:type="gramEnd"/>
      <w:r>
        <w:t>}&gt;2$, a \ref{fig:4-konfig-ru2x} ábrán látható.</w:t>
      </w:r>
    </w:p>
    <w:p w:rsidR="00632CA7" w:rsidRDefault="00632CA7" w:rsidP="00632CA7">
      <w:r>
        <w:t>Észrevehetjük, hogy a kapott $q</w:t>
      </w:r>
      <w:proofErr w:type="gramStart"/>
      <w:r>
        <w:t>_{</w:t>
      </w:r>
      <w:proofErr w:type="gramEnd"/>
      <w:r>
        <w:t>2}$ értékek közel állnak a $0\,\mathrm{rad}$</w:t>
      </w:r>
    </w:p>
    <w:p w:rsidR="00632CA7" w:rsidRDefault="00632CA7" w:rsidP="00632CA7">
      <w:r>
        <w:t>és $</w:t>
      </w:r>
      <w:proofErr w:type="gramStart"/>
      <w:r>
        <w:t>\pi\,\</w:t>
      </w:r>
      <w:proofErr w:type="gramEnd"/>
      <w:r>
        <w:t>mathrm{rad}$ értékekhez, az eltérést csak a numerikus számítások</w:t>
      </w:r>
    </w:p>
    <w:p w:rsidR="00632CA7" w:rsidRDefault="00632CA7" w:rsidP="00632CA7">
      <w:r>
        <w:t xml:space="preserve">pontatlansága okozza. </w:t>
      </w:r>
    </w:p>
    <w:p w:rsidR="00632CA7" w:rsidRDefault="00632CA7" w:rsidP="00632CA7">
      <w:r>
        <w:t>\begin{figure}[h]</w:t>
      </w:r>
    </w:p>
    <w:p w:rsidR="00632CA7" w:rsidRDefault="00632CA7" w:rsidP="00632CA7">
      <w:r>
        <w:t>\subfloat[$q_{</w:t>
      </w:r>
      <w:proofErr w:type="gramStart"/>
      <w:r>
        <w:t>1}=</w:t>
      </w:r>
      <w:proofErr w:type="gramEnd"/>
      <w:r>
        <w:t>0\,\mathrm{rad}$, $q_{2}=3.114\,\mathrm{rad}$]{\centering{}\includegraphics[scale=0.2]{image/r_u2_x_example1}}\hfill{}\subfloat[$q_{1}=0\,\mathrm{rad}$, $q_{2}=0.02650\,\mathrm{rad}$]{\centering{}\includegraphics[scale=0.2]{image/r_u2_x_example2}}</w:t>
      </w:r>
    </w:p>
    <w:p w:rsidR="00632CA7" w:rsidRDefault="00632CA7" w:rsidP="00632CA7"/>
    <w:p w:rsidR="00632CA7" w:rsidRDefault="00632CA7" w:rsidP="00632CA7">
      <w:r>
        <w:t xml:space="preserve">\caption </w:t>
      </w:r>
      <w:proofErr w:type="gramStart"/>
      <w:r>
        <w:t>[]{</w:t>
      </w:r>
      <w:proofErr w:type="gramEnd"/>
      <w:r>
        <w:t>2 konfiguráció, melyekre $r_{u_{2},x}&gt;2$}</w:t>
      </w:r>
    </w:p>
    <w:p w:rsidR="00632CA7" w:rsidRDefault="00632CA7" w:rsidP="00632CA7">
      <w:r>
        <w:t>\label{fig:4-konfig-ru2x}</w:t>
      </w:r>
    </w:p>
    <w:p w:rsidR="00632CA7" w:rsidRDefault="00632CA7" w:rsidP="00632CA7">
      <w:r>
        <w:t>\end{figure}</w:t>
      </w:r>
    </w:p>
    <w:p w:rsidR="00632CA7" w:rsidRDefault="00632CA7" w:rsidP="00632CA7">
      <w:r>
        <w:t>\item $k=2$</w:t>
      </w:r>
    </w:p>
    <w:p w:rsidR="00632CA7" w:rsidRDefault="00632CA7" w:rsidP="00632CA7">
      <w:r>
        <w:t>\begin{equation}</w:t>
      </w:r>
    </w:p>
    <w:p w:rsidR="00632CA7" w:rsidRDefault="00632CA7" w:rsidP="00632CA7">
      <w:r>
        <w:t>L_{g}L_{f}^{2}h=\tilde{\</w:t>
      </w:r>
      <w:proofErr w:type="gramStart"/>
      <w:r>
        <w:t>phi}_</w:t>
      </w:r>
      <w:proofErr w:type="gramEnd"/>
      <w:r>
        <w:t>{u_{2},x}(\dot{q}_{1},\dot{q}_{2})</w:t>
      </w:r>
    </w:p>
    <w:p w:rsidR="00632CA7" w:rsidRDefault="00632CA7" w:rsidP="00632CA7">
      <w:r>
        <w:t>\end{equation}</w:t>
      </w:r>
    </w:p>
    <w:p w:rsidR="00632CA7" w:rsidRDefault="00632CA7" w:rsidP="00632CA7">
      <w:r>
        <w:t>A $\tilde{\</w:t>
      </w:r>
      <w:proofErr w:type="gramStart"/>
      <w:r>
        <w:t>phi}_</w:t>
      </w:r>
      <w:proofErr w:type="gramEnd"/>
      <w:r>
        <w:t>{u_{2},x}$ összefüggés a $\dot{q}_{1}$ és $\dot{q}_{2}$</w:t>
      </w:r>
    </w:p>
    <w:p w:rsidR="00632CA7" w:rsidRDefault="00632CA7" w:rsidP="00632CA7">
      <w:r>
        <w:t>szögsebességektől függ. Amikor $\tilde{\</w:t>
      </w:r>
      <w:proofErr w:type="gramStart"/>
      <w:r>
        <w:t>phi}_</w:t>
      </w:r>
      <w:proofErr w:type="gramEnd"/>
      <w:r>
        <w:t>{u_{2},x}(\dot{q}_{1},\dot{q}_{2})\neq0$,</w:t>
      </w:r>
    </w:p>
    <w:p w:rsidR="00632CA7" w:rsidRDefault="00632CA7" w:rsidP="00632CA7">
      <w:r>
        <w:t>a relatív fok $r_{u_{2</w:t>
      </w:r>
      <w:proofErr w:type="gramStart"/>
      <w:r>
        <w:t>},x</w:t>
      </w:r>
      <w:proofErr w:type="gramEnd"/>
      <w:r>
        <w:t>}=3.$ Ha $\tilde{\phi}_{u_{2},x}(\dot{q}_{1},\dot{q}_{2})=0$,</w:t>
      </w:r>
    </w:p>
    <w:p w:rsidR="00632CA7" w:rsidRDefault="00632CA7" w:rsidP="00632CA7">
      <w:r>
        <w:t>a relatív fok $r_{u_{2</w:t>
      </w:r>
      <w:proofErr w:type="gramStart"/>
      <w:r>
        <w:t>},x</w:t>
      </w:r>
      <w:proofErr w:type="gramEnd"/>
      <w:r>
        <w:t>}&gt;3.$ Ilyenkor $\dot{q}_{1}$ és $\dot{q}_{2}$</w:t>
      </w:r>
    </w:p>
    <w:p w:rsidR="00632CA7" w:rsidRDefault="00632CA7" w:rsidP="00632CA7">
      <w:r>
        <w:t>között</w:t>
      </w:r>
    </w:p>
    <w:p w:rsidR="00632CA7" w:rsidRDefault="00632CA7" w:rsidP="00632CA7">
      <w:r>
        <w:t>\begin{equation}</w:t>
      </w:r>
    </w:p>
    <w:p w:rsidR="00632CA7" w:rsidRDefault="00632CA7" w:rsidP="00632CA7">
      <w:r>
        <w:t>\dot{q}_{</w:t>
      </w:r>
      <w:proofErr w:type="gramStart"/>
      <w:r>
        <w:t>1}=</w:t>
      </w:r>
      <w:proofErr w:type="gramEnd"/>
      <w:r>
        <w:t>a+b\dot{q}_{2}</w:t>
      </w:r>
    </w:p>
    <w:p w:rsidR="00632CA7" w:rsidRDefault="00632CA7" w:rsidP="00632CA7">
      <w:r>
        <w:t>\end{equation}</w:t>
      </w:r>
    </w:p>
    <w:p w:rsidR="00632CA7" w:rsidRDefault="00632CA7" w:rsidP="00632CA7">
      <w:r>
        <w:t>lineáris kapcsolat áll fent.</w:t>
      </w:r>
    </w:p>
    <w:p w:rsidR="00632CA7" w:rsidRDefault="00632CA7" w:rsidP="00632CA7">
      <w:r>
        <w:t>\item $k=3$</w:t>
      </w:r>
    </w:p>
    <w:p w:rsidR="00632CA7" w:rsidRDefault="00632CA7" w:rsidP="00632CA7">
      <w:r>
        <w:t>\begin{equation}</w:t>
      </w:r>
    </w:p>
    <w:p w:rsidR="00632CA7" w:rsidRDefault="00632CA7" w:rsidP="00632CA7">
      <w:r>
        <w:t>L_{g}L_{f}^{3}h=\check{\</w:t>
      </w:r>
      <w:proofErr w:type="gramStart"/>
      <w:r>
        <w:t>phi}_</w:t>
      </w:r>
      <w:proofErr w:type="gramEnd"/>
      <w:r>
        <w:t>{u_{2},x}(u_{1})=\alpha+\beta u_{1}</w:t>
      </w:r>
    </w:p>
    <w:p w:rsidR="00632CA7" w:rsidRDefault="00632CA7" w:rsidP="00632CA7">
      <w:r>
        <w:t>\end{equation}</w:t>
      </w:r>
    </w:p>
    <w:p w:rsidR="00632CA7" w:rsidRDefault="00632CA7" w:rsidP="00632CA7">
      <w:r>
        <w:t>A $\check{\</w:t>
      </w:r>
      <w:proofErr w:type="gramStart"/>
      <w:r>
        <w:t>phi}_</w:t>
      </w:r>
      <w:proofErr w:type="gramEnd"/>
      <w:r>
        <w:t>{u_{2},x}$ kifejezés az $u_{1}$ bemenet lineáris</w:t>
      </w:r>
    </w:p>
    <w:p w:rsidR="00632CA7" w:rsidRDefault="00632CA7" w:rsidP="00632CA7">
      <w:r>
        <w:t>függvénye. Amikor $\check{\</w:t>
      </w:r>
      <w:proofErr w:type="gramStart"/>
      <w:r>
        <w:t>phi}_</w:t>
      </w:r>
      <w:proofErr w:type="gramEnd"/>
      <w:r>
        <w:t>{u_{2},x}(u_{1})\neq0$, a relatív</w:t>
      </w:r>
    </w:p>
    <w:p w:rsidR="00632CA7" w:rsidRDefault="00632CA7" w:rsidP="00632CA7">
      <w:r>
        <w:t>fok $r_{u_{2</w:t>
      </w:r>
      <w:proofErr w:type="gramStart"/>
      <w:r>
        <w:t>},x</w:t>
      </w:r>
      <w:proofErr w:type="gramEnd"/>
      <w:r>
        <w:t>}=4.$ $\check{\phi}_{u_{2},x}(u_{1})$ az $u_{1}$bemenet</w:t>
      </w:r>
    </w:p>
    <w:p w:rsidR="00632CA7" w:rsidRDefault="00632CA7" w:rsidP="00632CA7">
      <w:r>
        <w:t>egyetlen értékénél vesz fel $0$-t, ilyenkor a relatív fok $r_{u_{2</w:t>
      </w:r>
      <w:proofErr w:type="gramStart"/>
      <w:r>
        <w:t>},x</w:t>
      </w:r>
      <w:proofErr w:type="gramEnd"/>
      <w:r>
        <w:t>}&gt;4$.</w:t>
      </w:r>
    </w:p>
    <w:p w:rsidR="00632CA7" w:rsidRDefault="00632CA7" w:rsidP="00632CA7">
      <w:r>
        <w:t>\item $k=4$</w:t>
      </w:r>
    </w:p>
    <w:p w:rsidR="00632CA7" w:rsidRDefault="00632CA7" w:rsidP="00632CA7">
      <w:r>
        <w:t>\begin{equation}</w:t>
      </w:r>
    </w:p>
    <w:p w:rsidR="00632CA7" w:rsidRDefault="00632CA7" w:rsidP="00632CA7">
      <w:r>
        <w:t>L_{g}L_{f}</w:t>
      </w:r>
      <w:proofErr w:type="gramStart"/>
      <w:r>
        <w:t>^{</w:t>
      </w:r>
      <w:proofErr w:type="gramEnd"/>
      <w:r>
        <w:t>4}h=C\neq0</w:t>
      </w:r>
    </w:p>
    <w:p w:rsidR="00632CA7" w:rsidRDefault="00632CA7" w:rsidP="00632CA7">
      <w:r>
        <w:t>\end{equation}</w:t>
      </w:r>
    </w:p>
    <w:p w:rsidR="00632CA7" w:rsidRDefault="00632CA7" w:rsidP="00632CA7">
      <w:r>
        <w:t>A kapott összefüggés nem nulla, így az előfordulható legmagasabb relatív</w:t>
      </w:r>
    </w:p>
    <w:p w:rsidR="00632CA7" w:rsidRDefault="00632CA7" w:rsidP="00632CA7">
      <w:r>
        <w:t>fok az $u</w:t>
      </w:r>
      <w:proofErr w:type="gramStart"/>
      <w:r>
        <w:t>_{</w:t>
      </w:r>
      <w:proofErr w:type="gramEnd"/>
      <w:r>
        <w:t>2}$ bemenet és a robotkar végpontjának $x$ koordinátája</w:t>
      </w:r>
    </w:p>
    <w:p w:rsidR="00632CA7" w:rsidRDefault="00632CA7" w:rsidP="00632CA7">
      <w:r>
        <w:t>között is $r_{u_{2</w:t>
      </w:r>
      <w:proofErr w:type="gramStart"/>
      <w:r>
        <w:t>},x</w:t>
      </w:r>
      <w:proofErr w:type="gramEnd"/>
      <w:r>
        <w:t>}=5$.</w:t>
      </w:r>
    </w:p>
    <w:p w:rsidR="00632CA7" w:rsidRDefault="00632CA7" w:rsidP="00632CA7">
      <w:r>
        <w:t>\end{itemize}</w:t>
      </w:r>
    </w:p>
    <w:p w:rsidR="007347DB" w:rsidRDefault="007347DB" w:rsidP="00632CA7">
      <w:pPr>
        <w:rPr>
          <w:ins w:id="185" w:author="Administrator" w:date="2017-10-18T09:15:00Z"/>
        </w:rPr>
      </w:pPr>
      <w:ins w:id="186" w:author="Administrator" w:date="2017-10-18T09:13:00Z">
        <w:r>
          <w:t xml:space="preserve">% Próbáld ki, ha lehet, hogy </w:t>
        </w:r>
      </w:ins>
      <w:ins w:id="187" w:author="Administrator" w:date="2017-10-18T09:14:00Z">
        <w:r>
          <w:t xml:space="preserve">ha </w:t>
        </w:r>
      </w:ins>
      <w:ins w:id="188" w:author="Administrator" w:date="2017-10-18T09:13:00Z">
        <w:r>
          <w:t>a robot test</w:t>
        </w:r>
      </w:ins>
      <w:ins w:id="189" w:author="Administrator" w:date="2017-10-18T09:14:00Z">
        <w:r>
          <w:t>ének tömege végtelenszer (vagy mondjuk legalább 1000-szer) nagyobb a kar össztömegénél, akkor milyen szögekben fognak állni a karok. Akkor lehet, hogy szép merőleges és függőleges irányokban.</w:t>
        </w:r>
      </w:ins>
    </w:p>
    <w:p w:rsidR="00632CA7" w:rsidRDefault="007347DB" w:rsidP="00632CA7">
      <w:pPr>
        <w:rPr>
          <w:ins w:id="190" w:author="Administrator" w:date="2017-10-18T09:13:00Z"/>
        </w:rPr>
      </w:pPr>
      <w:ins w:id="191" w:author="Administrator" w:date="2017-10-18T09:15:00Z">
        <w:r>
          <w:t xml:space="preserve">% </w:t>
        </w:r>
      </w:ins>
      <w:ins w:id="192" w:author="Administrator" w:date="2017-10-18T09:14:00Z">
        <w:r>
          <w:t>Ha mégsem</w:t>
        </w:r>
      </w:ins>
      <w:ins w:id="193" w:author="Administrator" w:date="2017-10-18T09:15:00Z">
        <w:r>
          <w:t xml:space="preserve"> jön ez be</w:t>
        </w:r>
      </w:ins>
      <w:ins w:id="194" w:author="Administrator" w:date="2017-10-18T09:14:00Z">
        <w:r>
          <w:t>, akkor meg érdemes végtelenszeres kar tömeget nézni</w:t>
        </w:r>
      </w:ins>
      <w:ins w:id="195" w:author="Administrator" w:date="2017-10-18T09:15:00Z">
        <w:r>
          <w:t>….</w:t>
        </w:r>
      </w:ins>
    </w:p>
    <w:p w:rsidR="007347DB" w:rsidRDefault="007347DB" w:rsidP="00632CA7"/>
    <w:p w:rsidR="00632CA7" w:rsidRDefault="00632CA7" w:rsidP="00632CA7">
      <w:r>
        <w:t>\</w:t>
      </w:r>
      <w:proofErr w:type="gramStart"/>
      <w:r>
        <w:t>subsubsection{</w:t>
      </w:r>
      <w:proofErr w:type="gramEnd"/>
      <w:r>
        <w:t>A robotkar végpontjának $y$ koordinátájára nézve}</w:t>
      </w:r>
    </w:p>
    <w:p w:rsidR="00632CA7" w:rsidRDefault="008A001A" w:rsidP="00632CA7">
      <w:pPr>
        <w:rPr>
          <w:ins w:id="196" w:author="Administrator" w:date="2017-10-18T09:17:00Z"/>
        </w:rPr>
      </w:pPr>
      <w:ins w:id="197" w:author="Administrator" w:date="2017-10-18T09:16:00Z">
        <w:r>
          <w:t>% az előző változtatásokat ide is alkalmazd légyszi</w:t>
        </w:r>
      </w:ins>
    </w:p>
    <w:p w:rsidR="008A001A" w:rsidRDefault="008A001A" w:rsidP="00632CA7"/>
    <w:p w:rsidR="00632CA7" w:rsidRDefault="00632CA7" w:rsidP="00632CA7">
      <w:r>
        <w:t>Legyen a kimenet a robotkar végpontjának $y$ koordinátája (\eqref{</w:t>
      </w:r>
      <w:proofErr w:type="gramStart"/>
      <w:r>
        <w:t>eq:y</w:t>
      </w:r>
      <w:proofErr w:type="gramEnd"/>
      <w:r>
        <w:t>-output}</w:t>
      </w:r>
    </w:p>
    <w:p w:rsidR="00632CA7" w:rsidRDefault="00632CA7" w:rsidP="00632CA7">
      <w:r>
        <w:t>egyenlet), és ismételjük meg az előző pontban leírt számításokat.</w:t>
      </w:r>
    </w:p>
    <w:p w:rsidR="00632CA7" w:rsidRDefault="00632CA7" w:rsidP="00632CA7">
      <w:r>
        <w:t>\begin{itemize}</w:t>
      </w:r>
    </w:p>
    <w:p w:rsidR="00632CA7" w:rsidRDefault="00632CA7" w:rsidP="00632CA7">
      <w:r>
        <w:t>\item $k=0$</w:t>
      </w:r>
    </w:p>
    <w:p w:rsidR="00632CA7" w:rsidRDefault="00632CA7" w:rsidP="00632CA7">
      <w:r>
        <w:t>\begin{equation}</w:t>
      </w:r>
    </w:p>
    <w:p w:rsidR="00632CA7" w:rsidRDefault="00632CA7" w:rsidP="00632CA7">
      <w:r>
        <w:t>L_{g}h=0</w:t>
      </w:r>
    </w:p>
    <w:p w:rsidR="00632CA7" w:rsidRDefault="00632CA7" w:rsidP="00632CA7">
      <w:r>
        <w:t>\end{equation}</w:t>
      </w:r>
    </w:p>
    <w:p w:rsidR="00632CA7" w:rsidRDefault="00632CA7" w:rsidP="00632CA7">
      <w:r>
        <w:t>\item $k=1$</w:t>
      </w:r>
    </w:p>
    <w:p w:rsidR="00632CA7" w:rsidRDefault="00632CA7" w:rsidP="00632CA7">
      <w:r>
        <w:t>\begin{equation}</w:t>
      </w:r>
    </w:p>
    <w:p w:rsidR="00632CA7" w:rsidRDefault="00632CA7" w:rsidP="00632CA7">
      <w:r>
        <w:t>L_{g}L_{f}h=\phi_{u_{2</w:t>
      </w:r>
      <w:proofErr w:type="gramStart"/>
      <w:r>
        <w:t>},y</w:t>
      </w:r>
      <w:proofErr w:type="gramEnd"/>
      <w:r>
        <w:t>}(q_{0},q_{1},q_{2})</w:t>
      </w:r>
    </w:p>
    <w:p w:rsidR="00632CA7" w:rsidRDefault="00632CA7" w:rsidP="00632CA7">
      <w:r>
        <w:t>\end{equation}</w:t>
      </w:r>
    </w:p>
    <w:p w:rsidR="00632CA7" w:rsidRDefault="00632CA7" w:rsidP="00632CA7">
      <w:r>
        <w:t>A $\phi_{u_{2</w:t>
      </w:r>
      <w:proofErr w:type="gramStart"/>
      <w:r>
        <w:t>},y</w:t>
      </w:r>
      <w:proofErr w:type="gramEnd"/>
      <w:r>
        <w:t>}$ összefüggés itt is a robot 3 szögkoordinátájának</w:t>
      </w:r>
    </w:p>
    <w:p w:rsidR="00632CA7" w:rsidRDefault="00632CA7" w:rsidP="00632CA7">
      <w:r>
        <w:t>függvénye, ami a legtöbb esetben nem nulla. Ekkor a relatív fok $r_{u_{2</w:t>
      </w:r>
      <w:proofErr w:type="gramStart"/>
      <w:r>
        <w:t>},y</w:t>
      </w:r>
      <w:proofErr w:type="gramEnd"/>
      <w:r>
        <w:t>}=2$.</w:t>
      </w:r>
    </w:p>
    <w:p w:rsidR="00632CA7" w:rsidRDefault="00632CA7" w:rsidP="00632CA7">
      <w:r>
        <w:t>Az $r_{u_{2</w:t>
      </w:r>
      <w:proofErr w:type="gramStart"/>
      <w:r>
        <w:t>},y</w:t>
      </w:r>
      <w:proofErr w:type="gramEnd"/>
      <w:r>
        <w:t>}&gt;2$ relatív fokot eredményező szögkoordináták a \ref{fig:r-u2-y-3d}</w:t>
      </w:r>
    </w:p>
    <w:p w:rsidR="00632CA7" w:rsidRDefault="00632CA7" w:rsidP="00632CA7">
      <w:r>
        <w:lastRenderedPageBreak/>
        <w:t xml:space="preserve">ábrán láthatóak. </w:t>
      </w:r>
    </w:p>
    <w:p w:rsidR="00632CA7" w:rsidRDefault="00632CA7" w:rsidP="00632CA7">
      <w:r>
        <w:t>\begin{figure}[h]</w:t>
      </w:r>
    </w:p>
    <w:p w:rsidR="00632CA7" w:rsidRDefault="00632CA7" w:rsidP="00632CA7">
      <w:r>
        <w:t>\centering</w:t>
      </w:r>
      <w:proofErr w:type="gramStart"/>
      <w:r>
        <w:t>{}\</w:t>
      </w:r>
      <w:proofErr w:type="gramEnd"/>
      <w:r>
        <w:t>includegraphics[scale=0.5]{image/r_u2_y_3dplot}\caption{A $\phi_{u_{2},y}(q_{0},q_{1},q_{2})=0$ esetek előfordulása\label{fig:r-u2-y-3d}}</w:t>
      </w:r>
    </w:p>
    <w:p w:rsidR="00632CA7" w:rsidRDefault="00632CA7" w:rsidP="00632CA7">
      <w:r>
        <w:t>\end{figure}</w:t>
      </w:r>
    </w:p>
    <w:p w:rsidR="00632CA7" w:rsidRDefault="00632CA7" w:rsidP="00632CA7">
      <w:r>
        <w:t>\\</w:t>
      </w:r>
    </w:p>
    <w:p w:rsidR="00632CA7" w:rsidRDefault="00632CA7" w:rsidP="00632CA7">
      <w:r>
        <w:t>A $\phi_{u_{2</w:t>
      </w:r>
      <w:proofErr w:type="gramStart"/>
      <w:r>
        <w:t>},y</w:t>
      </w:r>
      <w:proofErr w:type="gramEnd"/>
      <w:r>
        <w:t>}$ kifejezésből $q_{0}$ a szög kiejtésével a $\hat{\phi}_{u_{2},y}(q_{1},q_{2})$</w:t>
      </w:r>
    </w:p>
    <w:p w:rsidR="00632CA7" w:rsidRDefault="00632CA7" w:rsidP="00632CA7">
      <w:r>
        <w:t>kifejezést kapjuk. Az $r_{u_{2</w:t>
      </w:r>
      <w:proofErr w:type="gramStart"/>
      <w:r>
        <w:t>},y</w:t>
      </w:r>
      <w:proofErr w:type="gramEnd"/>
      <w:r>
        <w:t>}&gt;2$ relatív fokot eredményező $q_{1}$</w:t>
      </w:r>
    </w:p>
    <w:p w:rsidR="00632CA7" w:rsidRDefault="00632CA7" w:rsidP="00632CA7">
      <w:r>
        <w:t>és $q</w:t>
      </w:r>
      <w:proofErr w:type="gramStart"/>
      <w:r>
        <w:t>_{</w:t>
      </w:r>
      <w:proofErr w:type="gramEnd"/>
      <w:r>
        <w:t>2}$ értékek a \ref{fig:r-u2-y-2d} ábrán láthatóak. Az előző</w:t>
      </w:r>
    </w:p>
    <w:p w:rsidR="00632CA7" w:rsidRDefault="00632CA7" w:rsidP="00632CA7">
      <w:r>
        <w:t>számításhoz hasonlóan egy rögzített $q</w:t>
      </w:r>
      <w:proofErr w:type="gramStart"/>
      <w:r>
        <w:t>_{</w:t>
      </w:r>
      <w:proofErr w:type="gramEnd"/>
      <w:r>
        <w:t>1}$ értékhez 2 $q_{2}$ érték</w:t>
      </w:r>
    </w:p>
    <w:p w:rsidR="00632CA7" w:rsidRDefault="00632CA7" w:rsidP="00632CA7">
      <w:r>
        <w:t>tartozik, melyek $2\pi$ periodikusak.</w:t>
      </w:r>
    </w:p>
    <w:p w:rsidR="00632CA7" w:rsidRDefault="00632CA7" w:rsidP="00632CA7">
      <w:r>
        <w:t>\begin{figure}[h]</w:t>
      </w:r>
    </w:p>
    <w:p w:rsidR="00632CA7" w:rsidRDefault="00632CA7" w:rsidP="00632CA7">
      <w:r>
        <w:t>\centering</w:t>
      </w:r>
      <w:proofErr w:type="gramStart"/>
      <w:r>
        <w:t>{}\</w:t>
      </w:r>
      <w:proofErr w:type="gramEnd"/>
      <w:r>
        <w:t>includegraphics[scale=0.5]{image/r_u2_y_2dplot}\caption{A $\hat{\phi}_{u_{2},x}(q_{1},q_{2})=0$ esetek előfordulása\label{fig:r-u2-y-2d}}</w:t>
      </w:r>
    </w:p>
    <w:p w:rsidR="00632CA7" w:rsidRDefault="00632CA7" w:rsidP="00632CA7">
      <w:r>
        <w:t>\end{figure}</w:t>
      </w:r>
    </w:p>
    <w:p w:rsidR="00632CA7" w:rsidRDefault="00632CA7" w:rsidP="00632CA7">
      <w:r>
        <w:t>\\</w:t>
      </w:r>
    </w:p>
    <w:p w:rsidR="00632CA7" w:rsidRDefault="00632CA7" w:rsidP="00632CA7">
      <w:r>
        <w:t>Egy példaként $q_{</w:t>
      </w:r>
      <w:proofErr w:type="gramStart"/>
      <w:r>
        <w:t>1}=</w:t>
      </w:r>
      <w:proofErr w:type="gramEnd"/>
      <w:r>
        <w:t>0\,\mathrm{rad}$-t helyettesítve a $\hat{\phi}_{u_{2},y}(q_{1},q_{2})=0$</w:t>
      </w:r>
    </w:p>
    <w:p w:rsidR="00632CA7" w:rsidRDefault="00632CA7" w:rsidP="00632CA7">
      <w:proofErr w:type="gramStart"/>
      <w:r>
        <w:t>összefüggésbe ,</w:t>
      </w:r>
      <w:proofErr w:type="gramEnd"/>
      <w:r>
        <w:t xml:space="preserve"> a kapott 2 konfiguráció, melyekre $r_{u_{2},y}&gt;2$,</w:t>
      </w:r>
    </w:p>
    <w:p w:rsidR="00632CA7" w:rsidRDefault="00632CA7" w:rsidP="00632CA7">
      <w:r>
        <w:t xml:space="preserve">a \ref{fig:4-konfig-ru2y} ábrán látható. </w:t>
      </w:r>
    </w:p>
    <w:p w:rsidR="00632CA7" w:rsidRDefault="00632CA7" w:rsidP="00632CA7">
      <w:r>
        <w:t>\begin{figure}[h]</w:t>
      </w:r>
    </w:p>
    <w:p w:rsidR="00632CA7" w:rsidRDefault="00632CA7" w:rsidP="00632CA7">
      <w:r>
        <w:t>\subfloat[$q_{</w:t>
      </w:r>
      <w:proofErr w:type="gramStart"/>
      <w:r>
        <w:t>1}=</w:t>
      </w:r>
      <w:proofErr w:type="gramEnd"/>
      <w:r>
        <w:t>0\,\mathrm{rad}$, $q_{2}=-1.272\,\mathrm{rad}$]{\centering{}\includegraphics[scale=0.2]{image/r_u2_y_example1}}\hfill{}\subfloat[$q_{1}=0\,\mathrm{rad}$, $q_{2}=1.259\,\mathrm{rad}$]{\centering{}\includegraphics[scale=0.2]{image/r_u2_y_example2}}</w:t>
      </w:r>
    </w:p>
    <w:p w:rsidR="00632CA7" w:rsidRDefault="00632CA7" w:rsidP="00632CA7"/>
    <w:p w:rsidR="00632CA7" w:rsidRDefault="00632CA7" w:rsidP="00632CA7">
      <w:r>
        <w:t xml:space="preserve">\caption </w:t>
      </w:r>
      <w:proofErr w:type="gramStart"/>
      <w:r>
        <w:t>[]{</w:t>
      </w:r>
      <w:proofErr w:type="gramEnd"/>
      <w:r>
        <w:t>2 konfiguráció, melyekre $r_{u_{2},y}&gt;2$}</w:t>
      </w:r>
    </w:p>
    <w:p w:rsidR="00632CA7" w:rsidRDefault="00632CA7" w:rsidP="00632CA7">
      <w:r>
        <w:t>\label{fig:4-konfig-ru2y}</w:t>
      </w:r>
    </w:p>
    <w:p w:rsidR="00632CA7" w:rsidRDefault="00632CA7" w:rsidP="00632CA7">
      <w:r>
        <w:t>\end{figure}</w:t>
      </w:r>
    </w:p>
    <w:p w:rsidR="00632CA7" w:rsidRDefault="00632CA7" w:rsidP="00632CA7">
      <w:r>
        <w:t>\item $k=2$</w:t>
      </w:r>
    </w:p>
    <w:p w:rsidR="00632CA7" w:rsidRDefault="00632CA7" w:rsidP="00632CA7">
      <w:r>
        <w:t>\begin{equation}</w:t>
      </w:r>
    </w:p>
    <w:p w:rsidR="00632CA7" w:rsidRDefault="00632CA7" w:rsidP="00632CA7">
      <w:r>
        <w:t>L_{g}L_{f}^{2}h=\tilde{\</w:t>
      </w:r>
      <w:proofErr w:type="gramStart"/>
      <w:r>
        <w:t>phi}_</w:t>
      </w:r>
      <w:proofErr w:type="gramEnd"/>
      <w:r>
        <w:t>{u_{2},y}(\dot{q}_{1},\dot{q}_{2})</w:t>
      </w:r>
    </w:p>
    <w:p w:rsidR="00632CA7" w:rsidRDefault="00632CA7" w:rsidP="00632CA7">
      <w:r>
        <w:t>\end{equation}</w:t>
      </w:r>
    </w:p>
    <w:p w:rsidR="00632CA7" w:rsidRDefault="00632CA7" w:rsidP="00632CA7">
      <w:r>
        <w:t>A $\tilde{\</w:t>
      </w:r>
      <w:proofErr w:type="gramStart"/>
      <w:r>
        <w:t>phi}_</w:t>
      </w:r>
      <w:proofErr w:type="gramEnd"/>
      <w:r>
        <w:t>{u_{2},y}$ összefüggés a $\dot{q}_{1}$ és $\dot{q}_{2}$</w:t>
      </w:r>
    </w:p>
    <w:p w:rsidR="00632CA7" w:rsidRDefault="00632CA7" w:rsidP="00632CA7">
      <w:r>
        <w:t>szögsebességek függvénye. $\tilde{\</w:t>
      </w:r>
      <w:proofErr w:type="gramStart"/>
      <w:r>
        <w:t>phi}_</w:t>
      </w:r>
      <w:proofErr w:type="gramEnd"/>
      <w:r>
        <w:t>{u_{2},x}(\dot{q}_{1},\dot{q}_{2})\neq0$</w:t>
      </w:r>
    </w:p>
    <w:p w:rsidR="00632CA7" w:rsidRDefault="00632CA7" w:rsidP="00632CA7">
      <w:r>
        <w:t>esetén a relatív fok $r_{u_{2</w:t>
      </w:r>
      <w:proofErr w:type="gramStart"/>
      <w:r>
        <w:t>},y</w:t>
      </w:r>
      <w:proofErr w:type="gramEnd"/>
      <w:r>
        <w:t>}=3.$ Akkor, ha $\tilde{\phi}_{u_{2},y}(\dot{q}_{1},\dot{q}_{2})=0$,</w:t>
      </w:r>
    </w:p>
    <w:p w:rsidR="00632CA7" w:rsidRDefault="00632CA7" w:rsidP="00632CA7">
      <w:r>
        <w:t>a relatív fok $r_{u_{2</w:t>
      </w:r>
      <w:proofErr w:type="gramStart"/>
      <w:r>
        <w:t>},y</w:t>
      </w:r>
      <w:proofErr w:type="gramEnd"/>
      <w:r>
        <w:t>}&gt;3.$ Ilyenkor $\dot{q}_{1}$ és $\dot{q}_{2}$között</w:t>
      </w:r>
    </w:p>
    <w:p w:rsidR="00632CA7" w:rsidRDefault="00632CA7" w:rsidP="00632CA7">
      <w:r>
        <w:t>\begin{equation}</w:t>
      </w:r>
    </w:p>
    <w:p w:rsidR="00632CA7" w:rsidRDefault="00632CA7" w:rsidP="00632CA7">
      <w:r>
        <w:t>\dot{q}_{</w:t>
      </w:r>
      <w:proofErr w:type="gramStart"/>
      <w:r>
        <w:t>1}=</w:t>
      </w:r>
      <w:proofErr w:type="gramEnd"/>
      <w:r>
        <w:t>a+b\dot{q}_{2}</w:t>
      </w:r>
    </w:p>
    <w:p w:rsidR="00632CA7" w:rsidRDefault="00632CA7" w:rsidP="00632CA7">
      <w:r>
        <w:t>\end{equation}</w:t>
      </w:r>
    </w:p>
    <w:p w:rsidR="00632CA7" w:rsidRDefault="00632CA7" w:rsidP="00632CA7">
      <w:r>
        <w:t>lineáris kapcsolat van.</w:t>
      </w:r>
    </w:p>
    <w:p w:rsidR="00632CA7" w:rsidRDefault="00632CA7" w:rsidP="00632CA7">
      <w:r>
        <w:t>\item $k=3$</w:t>
      </w:r>
    </w:p>
    <w:p w:rsidR="00632CA7" w:rsidRDefault="00632CA7" w:rsidP="00632CA7">
      <w:r>
        <w:t>\begin{equation}</w:t>
      </w:r>
    </w:p>
    <w:p w:rsidR="00632CA7" w:rsidRDefault="00632CA7" w:rsidP="00632CA7">
      <w:r>
        <w:t>L_{g}L_{f}^{3}h=\check{\</w:t>
      </w:r>
      <w:proofErr w:type="gramStart"/>
      <w:r>
        <w:t>phi}_</w:t>
      </w:r>
      <w:proofErr w:type="gramEnd"/>
      <w:r>
        <w:t>{u_{2},y}(u_{1})=\alpha+\beta u_{1}</w:t>
      </w:r>
    </w:p>
    <w:p w:rsidR="00632CA7" w:rsidRDefault="00632CA7" w:rsidP="00632CA7">
      <w:r>
        <w:t>\end{equation}</w:t>
      </w:r>
    </w:p>
    <w:p w:rsidR="00632CA7" w:rsidRDefault="00632CA7" w:rsidP="00632CA7">
      <w:r>
        <w:t>$\check{\</w:t>
      </w:r>
      <w:proofErr w:type="gramStart"/>
      <w:r>
        <w:t>phi}_</w:t>
      </w:r>
      <w:proofErr w:type="gramEnd"/>
      <w:r>
        <w:t>{u_{2},y}$ az $u_{1}$ bemenet lineáris függvénye.</w:t>
      </w:r>
    </w:p>
    <w:p w:rsidR="00632CA7" w:rsidRDefault="00632CA7" w:rsidP="00632CA7">
      <w:r>
        <w:t>Amikor $\check{\</w:t>
      </w:r>
      <w:proofErr w:type="gramStart"/>
      <w:r>
        <w:t>phi}_</w:t>
      </w:r>
      <w:proofErr w:type="gramEnd"/>
      <w:r>
        <w:t>{u_{2},y}(u_{1})\neq0$, a relatív fok $r_{u_{2},y}=4.$</w:t>
      </w:r>
    </w:p>
    <w:p w:rsidR="00632CA7" w:rsidRDefault="00632CA7" w:rsidP="00632CA7">
      <w:r>
        <w:t>$\check{\</w:t>
      </w:r>
      <w:proofErr w:type="gramStart"/>
      <w:r>
        <w:t>phi}_</w:t>
      </w:r>
      <w:proofErr w:type="gramEnd"/>
      <w:r>
        <w:t>{u_{2},x}(u_{1})=0$ egyetlen $u_{1}$ értéknél valósul</w:t>
      </w:r>
    </w:p>
    <w:p w:rsidR="00632CA7" w:rsidRDefault="00632CA7" w:rsidP="00632CA7">
      <w:r>
        <w:t>meg, ekkor a relatív fok $r_{u_{2</w:t>
      </w:r>
      <w:proofErr w:type="gramStart"/>
      <w:r>
        <w:t>},y</w:t>
      </w:r>
      <w:proofErr w:type="gramEnd"/>
      <w:r>
        <w:t>}&gt;4$.</w:t>
      </w:r>
    </w:p>
    <w:p w:rsidR="00632CA7" w:rsidRDefault="00632CA7" w:rsidP="00632CA7">
      <w:r>
        <w:t>\item $k=4$</w:t>
      </w:r>
    </w:p>
    <w:p w:rsidR="00632CA7" w:rsidRDefault="00632CA7" w:rsidP="00632CA7">
      <w:r>
        <w:t>\begin{equation}</w:t>
      </w:r>
    </w:p>
    <w:p w:rsidR="00632CA7" w:rsidRDefault="00632CA7" w:rsidP="00632CA7">
      <w:r>
        <w:t>L_{g}L_{f}</w:t>
      </w:r>
      <w:proofErr w:type="gramStart"/>
      <w:r>
        <w:t>^{</w:t>
      </w:r>
      <w:proofErr w:type="gramEnd"/>
      <w:r>
        <w:t>4}h=C\neq0</w:t>
      </w:r>
    </w:p>
    <w:p w:rsidR="00632CA7" w:rsidRDefault="00632CA7" w:rsidP="00632CA7">
      <w:r>
        <w:t>\end{equation}</w:t>
      </w:r>
    </w:p>
    <w:p w:rsidR="00632CA7" w:rsidRDefault="00632CA7" w:rsidP="00632CA7">
      <w:r>
        <w:t>Az összefüggés nem nulla, tehát az előfordulható legmagasabb relatív</w:t>
      </w:r>
    </w:p>
    <w:p w:rsidR="00632CA7" w:rsidRDefault="00632CA7" w:rsidP="00632CA7">
      <w:r>
        <w:t>fok az $u</w:t>
      </w:r>
      <w:proofErr w:type="gramStart"/>
      <w:r>
        <w:t>_{</w:t>
      </w:r>
      <w:proofErr w:type="gramEnd"/>
      <w:r>
        <w:t>2}$ bemenet és a robotkar végpontjának $y$ koordinátája</w:t>
      </w:r>
    </w:p>
    <w:p w:rsidR="00632CA7" w:rsidRDefault="00632CA7" w:rsidP="00632CA7">
      <w:r>
        <w:t>között szintén $r_{u_{2</w:t>
      </w:r>
      <w:proofErr w:type="gramStart"/>
      <w:r>
        <w:t>},y</w:t>
      </w:r>
      <w:proofErr w:type="gramEnd"/>
      <w:r>
        <w:t xml:space="preserve">}=5$. </w:t>
      </w:r>
    </w:p>
    <w:p w:rsidR="00632CA7" w:rsidRDefault="00632CA7" w:rsidP="00632CA7">
      <w:r>
        <w:lastRenderedPageBreak/>
        <w:t>\end{itemize}</w:t>
      </w:r>
    </w:p>
    <w:p w:rsidR="00632CA7" w:rsidRDefault="00632CA7" w:rsidP="00632CA7"/>
    <w:p w:rsidR="00632CA7" w:rsidRDefault="00632CA7" w:rsidP="00632CA7">
      <w:r>
        <w:t>\chapter{Összefoglalás}</w:t>
      </w:r>
    </w:p>
    <w:p w:rsidR="00632CA7" w:rsidRDefault="00632CA7" w:rsidP="00632CA7"/>
    <w:p w:rsidR="00632CA7" w:rsidRDefault="00632CA7" w:rsidP="00632CA7">
      <w:r>
        <w:t>\begin{comment}</w:t>
      </w:r>
    </w:p>
    <w:p w:rsidR="00632CA7" w:rsidRDefault="00632CA7" w:rsidP="00632CA7">
      <w:r>
        <w:t>\bibliographystyle{plain}</w:t>
      </w:r>
    </w:p>
    <w:p w:rsidR="00632CA7" w:rsidRDefault="00632CA7" w:rsidP="00632CA7">
      <w:r>
        <w:t>\addcontentsline{toc}{chapter}{\</w:t>
      </w:r>
      <w:proofErr w:type="gramStart"/>
      <w:r>
        <w:t>bibname}\</w:t>
      </w:r>
      <w:proofErr w:type="gramEnd"/>
      <w:r>
        <w:t>nocite{*}</w:t>
      </w:r>
    </w:p>
    <w:p w:rsidR="00632CA7" w:rsidRDefault="00632CA7" w:rsidP="00632CA7">
      <w:r>
        <w:t>\bibliography{irodalomjegyzek}</w:t>
      </w:r>
    </w:p>
    <w:p w:rsidR="00632CA7" w:rsidRDefault="00632CA7" w:rsidP="00632CA7">
      <w:r>
        <w:t>\end{comment}</w:t>
      </w:r>
    </w:p>
    <w:p w:rsidR="00632CA7" w:rsidRDefault="00632CA7" w:rsidP="00632CA7">
      <w:r>
        <w:t>\</w:t>
      </w:r>
      <w:proofErr w:type="gramStart"/>
      <w:r>
        <w:t>nocite{</w:t>
      </w:r>
      <w:proofErr w:type="gramEnd"/>
      <w:r>
        <w:t>*}</w:t>
      </w:r>
    </w:p>
    <w:p w:rsidR="00632CA7" w:rsidRDefault="00632CA7" w:rsidP="00632CA7">
      <w:r>
        <w:t>\</w:t>
      </w:r>
      <w:proofErr w:type="gramStart"/>
      <w:r>
        <w:t>printbibliography[ heading</w:t>
      </w:r>
      <w:proofErr w:type="gramEnd"/>
      <w:r>
        <w:t>=bibintoc, title={Irodalomjegyzék} ]</w:t>
      </w:r>
    </w:p>
    <w:p w:rsidR="00632CA7" w:rsidRDefault="00632CA7" w:rsidP="00632CA7"/>
    <w:p w:rsidR="00632CA7" w:rsidRDefault="00632CA7" w:rsidP="00632CA7"/>
    <w:p w:rsidR="00632CA7" w:rsidRDefault="00632CA7" w:rsidP="00632CA7">
      <w:r>
        <w:t>\appendix</w:t>
      </w:r>
    </w:p>
    <w:p w:rsidR="00632CA7" w:rsidRDefault="00632CA7" w:rsidP="00632CA7">
      <w:r>
        <w:t>%dummy comment inserted by tex2lyx to ensure that this paragraph is not empty%dummy comment inserted by tex2lyx to ensure that this paragraph is not empty%dummy comment inserted by tex2lyx to ensure that this paragraph is not empty%dummy comment inserted by tex2lyx to ensure that this paragraph is not empty</w:t>
      </w:r>
    </w:p>
    <w:p w:rsidR="00632CA7" w:rsidRDefault="00632CA7" w:rsidP="00632CA7"/>
    <w:p w:rsidR="00632CA7" w:rsidRDefault="00632CA7" w:rsidP="00632CA7">
      <w:r>
        <w:t>\chapter*{Függelék}</w:t>
      </w:r>
    </w:p>
    <w:p w:rsidR="00632CA7" w:rsidRDefault="00632CA7" w:rsidP="00632CA7"/>
    <w:p w:rsidR="00632CA7" w:rsidRDefault="00632CA7" w:rsidP="00632CA7">
      <w:r>
        <w:t>\addcontentsline{toc}{chapter}{Függelék} \setcounter{chapter</w:t>
      </w:r>
      <w:proofErr w:type="gramStart"/>
      <w:r>
        <w:t>}{</w:t>
      </w:r>
      <w:proofErr w:type="gramEnd"/>
      <w:r>
        <w:t>6}</w:t>
      </w:r>
    </w:p>
    <w:p w:rsidR="00632CA7" w:rsidRDefault="00632CA7" w:rsidP="00632CA7">
      <w:r>
        <w:t>%\setcounter{equation</w:t>
      </w:r>
      <w:proofErr w:type="gramStart"/>
      <w:r>
        <w:t>}{</w:t>
      </w:r>
      <w:proofErr w:type="gramEnd"/>
      <w:r>
        <w:t>0} % a fofejezet-szamlalo az angol ABC 6. betuje (F) lesz \numberwithin{equation}{section} \numberwithin{figure}{section}</w:t>
      </w:r>
    </w:p>
    <w:p w:rsidR="00632CA7" w:rsidRDefault="00632CA7" w:rsidP="00632CA7"/>
    <w:p w:rsidR="00632CA7" w:rsidRDefault="00632CA7" w:rsidP="00632CA7"/>
    <w:p w:rsidR="00632CA7" w:rsidRDefault="00632CA7" w:rsidP="00632CA7">
      <w:r>
        <w:t>\</w:t>
      </w:r>
      <w:proofErr w:type="gramStart"/>
      <w:r>
        <w:t>section{</w:t>
      </w:r>
      <w:proofErr w:type="gramEnd"/>
      <w:r>
        <w:t>A robot mozgásegyenletének mátrixai\label{chap:A-robot-mozg=0000E1segyenlet=0000E9nek}}</w:t>
      </w:r>
    </w:p>
    <w:p w:rsidR="00632CA7" w:rsidRDefault="00632CA7" w:rsidP="00632CA7"/>
    <w:p w:rsidR="00632CA7" w:rsidRDefault="00632CA7" w:rsidP="00632CA7">
      <w:r>
        <w:t>Az űrbéli robot mozgásegyenletének</w:t>
      </w:r>
      <w:ins w:id="198" w:author="Administrator" w:date="2017-10-18T08:32:00Z">
        <w:r w:rsidR="0065576B">
          <w:t xml:space="preserve"> általános</w:t>
        </w:r>
      </w:ins>
      <w:r>
        <w:t xml:space="preserve"> tömegmátrixa</w:t>
      </w:r>
    </w:p>
    <w:p w:rsidR="00632CA7" w:rsidRDefault="00632CA7" w:rsidP="00632CA7">
      <w:r>
        <w:t>\begin{equation}</w:t>
      </w:r>
    </w:p>
    <w:p w:rsidR="00632CA7" w:rsidRDefault="00632CA7" w:rsidP="00632CA7">
      <w:r>
        <w:t>\bm{M}=\left[\begin{array}{ccc}</w:t>
      </w:r>
    </w:p>
    <w:p w:rsidR="00632CA7" w:rsidRDefault="00632CA7" w:rsidP="00632CA7">
      <w:r>
        <w:t>m</w:t>
      </w:r>
      <w:proofErr w:type="gramStart"/>
      <w:r>
        <w:t>_{</w:t>
      </w:r>
      <w:proofErr w:type="gramEnd"/>
      <w:r>
        <w:t>11} &amp; m_{12} &amp; m_{13}\\</w:t>
      </w:r>
    </w:p>
    <w:p w:rsidR="00632CA7" w:rsidRDefault="00632CA7" w:rsidP="00632CA7">
      <w:r>
        <w:t>m</w:t>
      </w:r>
      <w:proofErr w:type="gramStart"/>
      <w:r>
        <w:t>_{</w:t>
      </w:r>
      <w:proofErr w:type="gramEnd"/>
      <w:r>
        <w:t>21} &amp; m_{22} &amp; m_{23}\\</w:t>
      </w:r>
    </w:p>
    <w:p w:rsidR="00632CA7" w:rsidRDefault="00632CA7" w:rsidP="00632CA7">
      <w:r>
        <w:t>m</w:t>
      </w:r>
      <w:proofErr w:type="gramStart"/>
      <w:r>
        <w:t>_{</w:t>
      </w:r>
      <w:proofErr w:type="gramEnd"/>
      <w:r>
        <w:t>31} &amp; m_{32} &amp; m_{33}</w:t>
      </w:r>
    </w:p>
    <w:p w:rsidR="00632CA7" w:rsidRDefault="00632CA7" w:rsidP="00632CA7">
      <w:r>
        <w:t>\end{array}\right],</w:t>
      </w:r>
    </w:p>
    <w:p w:rsidR="00632CA7" w:rsidRDefault="00632CA7" w:rsidP="00632CA7">
      <w:r>
        <w:t>\end{equation}</w:t>
      </w:r>
    </w:p>
    <w:p w:rsidR="00632CA7" w:rsidRDefault="00632CA7" w:rsidP="00632CA7">
      <w:r>
        <w:t>ahol</w:t>
      </w:r>
    </w:p>
    <w:p w:rsidR="00632CA7" w:rsidRDefault="00632CA7" w:rsidP="00632CA7">
      <w:r>
        <w:t>\begin{equation}</w:t>
      </w:r>
    </w:p>
    <w:p w:rsidR="00632CA7" w:rsidRDefault="00632CA7" w:rsidP="00632CA7">
      <w:r>
        <w:t>\begin{array}{cc}</w:t>
      </w:r>
    </w:p>
    <w:p w:rsidR="00632CA7" w:rsidRDefault="00632CA7" w:rsidP="00632CA7">
      <w:r>
        <w:t>m</w:t>
      </w:r>
      <w:proofErr w:type="gramStart"/>
      <w:r>
        <w:t>_{</w:t>
      </w:r>
      <w:proofErr w:type="gramEnd"/>
      <w:r>
        <w:t>11}= &amp; \frac{4l_{0}l_{1}m_{0}(m_{1}+2m_{2})\cos(\varphi_{0}-q_{1})+4l_{0}l_{2}m_{0}m_{2}\cos(\varphi_{0}-q_{1}-q_{2})+4\theta_{0}m_{0}+4\theta_{0}m_{1}+4\theta_{0}m_{2}}{4(m_{0}+m_{1}+m_{2})}+\\</w:t>
      </w:r>
    </w:p>
    <w:p w:rsidR="00632CA7" w:rsidRDefault="00632CA7" w:rsidP="00632CA7">
      <w:r>
        <w:t xml:space="preserve"> &amp; \frac{4\theta_{1}m_{</w:t>
      </w:r>
      <w:proofErr w:type="gramStart"/>
      <w:r>
        <w:t>0}+</w:t>
      </w:r>
      <w:proofErr w:type="gramEnd"/>
      <w:r>
        <w:t>4\theta_{1}m_{1}+4\theta_{1}m_{2}+4\theta_{2}m_{0}+4\theta_{2}m_{1}+4\theta_{2}m_{2}+4l_{0}^{2}m_{0}m_{1}+4l_{0}^{2}m_{0}m_{2}+l_{1}^{2}m_{0}m_{1}}{4(m_{0}+m_{1}+m_{2})}+\\</w:t>
      </w:r>
    </w:p>
    <w:p w:rsidR="00632CA7" w:rsidRDefault="00632CA7" w:rsidP="00632CA7">
      <w:r>
        <w:t xml:space="preserve"> &amp; \frac{4l_{</w:t>
      </w:r>
      <w:proofErr w:type="gramStart"/>
      <w:r>
        <w:t>1}^</w:t>
      </w:r>
      <w:proofErr w:type="gramEnd"/>
      <w:r>
        <w:t>{2}m_{0}m_{2}+l_{1}^{2}m_{1}m_{2}+4l_{1}l_{2}m_{0}m_{2}\cos(q_{2})+2l_{1}l_{2}m_{1}m_{2}\cos(q_{2})+l_{2}^{2}m_{0}m_{2}+l_{2}^{2}m_{1}m_{2}}{4(m_{0}+m_{1}+m_{2})},</w:t>
      </w:r>
    </w:p>
    <w:p w:rsidR="00632CA7" w:rsidRDefault="00632CA7" w:rsidP="00632CA7">
      <w:r>
        <w:t>\end{array}</w:t>
      </w:r>
    </w:p>
    <w:p w:rsidR="00632CA7" w:rsidRDefault="00632CA7" w:rsidP="00632CA7">
      <w:r>
        <w:t>\end{equation}</w:t>
      </w:r>
    </w:p>
    <w:p w:rsidR="00632CA7" w:rsidRDefault="00632CA7" w:rsidP="00632CA7">
      <w:r>
        <w:t>\begin{equation}</w:t>
      </w:r>
    </w:p>
    <w:p w:rsidR="00632CA7" w:rsidRDefault="00632CA7" w:rsidP="00632CA7">
      <w:r>
        <w:t>\begin{array}{cc}</w:t>
      </w:r>
    </w:p>
    <w:p w:rsidR="00632CA7" w:rsidRDefault="00632CA7" w:rsidP="00632CA7">
      <w:r>
        <w:t>m</w:t>
      </w:r>
      <w:proofErr w:type="gramStart"/>
      <w:r>
        <w:t>_{</w:t>
      </w:r>
      <w:proofErr w:type="gramEnd"/>
      <w:r>
        <w:t>12}= &amp; \frac{2l_{0}l_{1}m_{0}(m_{1}+2m_{2})\cos(\varphi_{0}-q_{1})+2l_{0}l_{2}m_{0}m_{2}\cos(\varphi_{0}-q_{1}-q_{2})+4\theta_{1}m_{0}}{4(m_{0}+m_{1}+m_{2})}+\\</w:t>
      </w:r>
    </w:p>
    <w:p w:rsidR="00632CA7" w:rsidRDefault="00632CA7" w:rsidP="00632CA7">
      <w:r>
        <w:lastRenderedPageBreak/>
        <w:t xml:space="preserve"> &amp; \frac{4\theta_{1}m_{</w:t>
      </w:r>
      <w:proofErr w:type="gramStart"/>
      <w:r>
        <w:t>1}+</w:t>
      </w:r>
      <w:proofErr w:type="gramEnd"/>
      <w:r>
        <w:t>4\theta_{1}m_{2}+4\theta_{2}m_{0}+4\theta_{2}m_{1}+4\theta_{2}m_{2}+l_{1}^{2}m_{0}m_{1}+4l_{1}^{2}m_{0}m_{2}+}{4(m_{0}+m_{1}+m_{2})}+\\</w:t>
      </w:r>
    </w:p>
    <w:p w:rsidR="00632CA7" w:rsidRDefault="00632CA7" w:rsidP="00632CA7">
      <w:r>
        <w:t xml:space="preserve"> &amp; \frac{l_{</w:t>
      </w:r>
      <w:proofErr w:type="gramStart"/>
      <w:r>
        <w:t>1}^</w:t>
      </w:r>
      <w:proofErr w:type="gramEnd"/>
      <w:r>
        <w:t>{2}m_{1}m_{2}+4l_{1}l_{2}m_{0}m_{2}\cos(q_{2})+2l_{1}l_{2}m_{1}m_{2}\cos(q_{2})+l_{2}^{2}m_{0}m_{2}+l_{2}^{2}m_{1}m_{2}}{4(m_{0}+m_{1}+m_{2})},</w:t>
      </w:r>
    </w:p>
    <w:p w:rsidR="00632CA7" w:rsidRDefault="00632CA7" w:rsidP="00632CA7">
      <w:r>
        <w:t>\end{array}</w:t>
      </w:r>
    </w:p>
    <w:p w:rsidR="00632CA7" w:rsidRDefault="00632CA7" w:rsidP="00632CA7">
      <w:r>
        <w:t>\end{equation}</w:t>
      </w:r>
    </w:p>
    <w:p w:rsidR="00632CA7" w:rsidRDefault="00632CA7" w:rsidP="00632CA7">
      <w:r>
        <w:t>\begin{equation}</w:t>
      </w:r>
    </w:p>
    <w:p w:rsidR="00632CA7" w:rsidRDefault="00632CA7" w:rsidP="00632CA7">
      <w:r>
        <w:t>\begin{array}{cc}</w:t>
      </w:r>
    </w:p>
    <w:p w:rsidR="00632CA7" w:rsidRDefault="00632CA7" w:rsidP="00632CA7">
      <w:r>
        <w:t>m</w:t>
      </w:r>
      <w:proofErr w:type="gramStart"/>
      <w:r>
        <w:t>_{</w:t>
      </w:r>
      <w:proofErr w:type="gramEnd"/>
      <w:r>
        <w:t>13}= &amp; \frac{2l_{0}l_{2}m_{0}m_{2}\cos(\varphi_{0}-q_{1}-q_{2})+4\theta_{2}m_{0}+4\theta_{2}m_{1}+4\theta_{2}m_{2}}{4(m_{0}+m_{1}+m_{2})}+\\</w:t>
      </w:r>
    </w:p>
    <w:p w:rsidR="00632CA7" w:rsidRDefault="00632CA7" w:rsidP="00632CA7">
      <w:r>
        <w:t xml:space="preserve"> &amp; \frac{l_{</w:t>
      </w:r>
      <w:proofErr w:type="gramStart"/>
      <w:r>
        <w:t>1}l</w:t>
      </w:r>
      <w:proofErr w:type="gramEnd"/>
      <w:r>
        <w:t>_{2}m_{2}(2m_{0}+m_{1})\cos(q_{2})+l_{2}^{2}m_{0}m_{2}+l_{2}^{2}m_{1}m_{2}}{4(m_{0}+m_{1}+m_{2})},</w:t>
      </w:r>
    </w:p>
    <w:p w:rsidR="00632CA7" w:rsidRDefault="00632CA7" w:rsidP="00632CA7">
      <w:r>
        <w:t>\end{array}</w:t>
      </w:r>
    </w:p>
    <w:p w:rsidR="00632CA7" w:rsidRDefault="00632CA7" w:rsidP="00632CA7">
      <w:r>
        <w:t>\end{equation}</w:t>
      </w:r>
    </w:p>
    <w:p w:rsidR="00632CA7" w:rsidRDefault="00632CA7" w:rsidP="00632CA7">
      <w:r>
        <w:t>\begin{equation}</w:t>
      </w:r>
    </w:p>
    <w:p w:rsidR="00632CA7" w:rsidRDefault="00632CA7" w:rsidP="00632CA7">
      <w:r>
        <w:t>\begin{array}{cc}</w:t>
      </w:r>
    </w:p>
    <w:p w:rsidR="00632CA7" w:rsidRDefault="00632CA7" w:rsidP="00632CA7">
      <w:r>
        <w:t>m</w:t>
      </w:r>
      <w:proofErr w:type="gramStart"/>
      <w:r>
        <w:t>_{</w:t>
      </w:r>
      <w:proofErr w:type="gramEnd"/>
      <w:r>
        <w:t>21}= &amp; \frac{2l_{0}l_{1}m_{0}(m_{1}+2m_{2})\cos(\varphi_{0}-q_{1})+2l_{0}l_{2}m_{0}m_{2}\cos(\varphi_{0}-q_{1}-q_{2})+4\theta_{1}m_{0}}{4(m_{0}+m_{1}+m_{2})}+\\</w:t>
      </w:r>
    </w:p>
    <w:p w:rsidR="00632CA7" w:rsidRDefault="00632CA7" w:rsidP="00632CA7">
      <w:r>
        <w:t xml:space="preserve"> &amp; \frac{4\theta_{1}m_{</w:t>
      </w:r>
      <w:proofErr w:type="gramStart"/>
      <w:r>
        <w:t>1}+</w:t>
      </w:r>
      <w:proofErr w:type="gramEnd"/>
      <w:r>
        <w:t>4\theta_{1}m_{2}+4\theta_{2}m_{0}+4\theta_{2}m_{1}+4\theta_{2}m_{2}+l_{1}^{2}m_{0}m_{1}+4l_{1}^{2}m_{0}m_{2}+}{4(m_{0}+m_{1}+m_{2})}+\\</w:t>
      </w:r>
    </w:p>
    <w:p w:rsidR="00632CA7" w:rsidRDefault="00632CA7" w:rsidP="00632CA7">
      <w:r>
        <w:t xml:space="preserve"> &amp; \frac{l_{</w:t>
      </w:r>
      <w:proofErr w:type="gramStart"/>
      <w:r>
        <w:t>1}^</w:t>
      </w:r>
      <w:proofErr w:type="gramEnd"/>
      <w:r>
        <w:t>{2}m_{1}m_{2}+4l_{1}l_{2}m_{0}m_{2}\cos(q_{2})+2l_{1}l_{2}m_{1}m_{2}\cos(q_{2})+l_{2}^{2}m_{0}m_{2}+l_{2}^{2}m_{1}m_{2}}{4(m_{0}+m_{1}+m_{2})},</w:t>
      </w:r>
    </w:p>
    <w:p w:rsidR="00632CA7" w:rsidRDefault="00632CA7" w:rsidP="00632CA7">
      <w:r>
        <w:t>\end{array}</w:t>
      </w:r>
    </w:p>
    <w:p w:rsidR="00632CA7" w:rsidRDefault="00632CA7" w:rsidP="00632CA7">
      <w:r>
        <w:t>\end{equation}</w:t>
      </w:r>
    </w:p>
    <w:p w:rsidR="00632CA7" w:rsidRDefault="00632CA7" w:rsidP="00632CA7">
      <w:r>
        <w:t>\begin{equation}</w:t>
      </w:r>
    </w:p>
    <w:p w:rsidR="00632CA7" w:rsidRDefault="00632CA7" w:rsidP="00632CA7">
      <w:r>
        <w:t>\begin{array}{cc}</w:t>
      </w:r>
    </w:p>
    <w:p w:rsidR="00632CA7" w:rsidRDefault="00632CA7" w:rsidP="00632CA7">
      <w:r>
        <w:t>m</w:t>
      </w:r>
      <w:proofErr w:type="gramStart"/>
      <w:r>
        <w:t>_{</w:t>
      </w:r>
      <w:proofErr w:type="gramEnd"/>
      <w:r>
        <w:t>22}= &amp; \frac{4\theta_{1}(m_{0}+m_{1}+m_{2})+4\theta_{2}m_{0}+4\theta_{2}m_{1}+4\theta_{2}m_{2}+l_{1}^{2}m_{0}m_{1}4l_{1}^{2}m_{0}m_{2}}{4(m_{0}+m_{1}+m_{2})}+\\</w:t>
      </w:r>
    </w:p>
    <w:p w:rsidR="00632CA7" w:rsidRDefault="00632CA7" w:rsidP="00632CA7">
      <w:r>
        <w:t xml:space="preserve"> &amp; \frac{l_{</w:t>
      </w:r>
      <w:proofErr w:type="gramStart"/>
      <w:r>
        <w:t>1}^</w:t>
      </w:r>
      <w:proofErr w:type="gramEnd"/>
      <w:r>
        <w:t>{2}m_{1}m_{2}+2l_{1}l_{2}m_{2}(2m_{0}+m_{1})\cos(q_{2})+l_{2}^{2}m_{0}m_{2}+l_{2}^{2}m_{1}m_{2}}{4(m_{0}+m_{1}+m_{2})},</w:t>
      </w:r>
    </w:p>
    <w:p w:rsidR="00632CA7" w:rsidRDefault="00632CA7" w:rsidP="00632CA7">
      <w:r>
        <w:t>\end{array}</w:t>
      </w:r>
    </w:p>
    <w:p w:rsidR="00632CA7" w:rsidRDefault="00632CA7" w:rsidP="00632CA7">
      <w:r>
        <w:t>\end{equation}</w:t>
      </w:r>
    </w:p>
    <w:p w:rsidR="00632CA7" w:rsidRDefault="00632CA7" w:rsidP="00632CA7">
      <w:r>
        <w:t>\begin{equation}</w:t>
      </w:r>
    </w:p>
    <w:p w:rsidR="00632CA7" w:rsidRDefault="00632CA7" w:rsidP="00632CA7">
      <w:r>
        <w:t>m_{</w:t>
      </w:r>
      <w:proofErr w:type="gramStart"/>
      <w:r>
        <w:t>23}=</w:t>
      </w:r>
      <w:proofErr w:type="gramEnd"/>
      <w:r>
        <w:t>\frac{4\theta_{2}(m_{0}+m_{1}+m_{2})+l_{1}l_{2}m_{2}(2m_{0}+m_{1})\cos(q_{2})+l_{2}^{2}m_{2}(m_{0}+m_{1})}{4(m_{0}+m_{1}+m_{2})},</w:t>
      </w:r>
    </w:p>
    <w:p w:rsidR="00632CA7" w:rsidRDefault="00632CA7" w:rsidP="00632CA7">
      <w:r>
        <w:t>\end{equation}</w:t>
      </w:r>
    </w:p>
    <w:p w:rsidR="00632CA7" w:rsidRDefault="00632CA7" w:rsidP="00632CA7">
      <w:r>
        <w:t>\begin{equation}</w:t>
      </w:r>
    </w:p>
    <w:p w:rsidR="00632CA7" w:rsidRDefault="00632CA7" w:rsidP="00632CA7">
      <w:r>
        <w:t>\begin{array}{cc}</w:t>
      </w:r>
    </w:p>
    <w:p w:rsidR="00632CA7" w:rsidRDefault="00632CA7" w:rsidP="00632CA7">
      <w:r>
        <w:t>m</w:t>
      </w:r>
      <w:proofErr w:type="gramStart"/>
      <w:r>
        <w:t>_{</w:t>
      </w:r>
      <w:proofErr w:type="gramEnd"/>
      <w:r>
        <w:t>31}= &amp; \frac{2l_{0}l_{2}m_{0}m_{2}\cos(\varphi_{0}-q_{1}-q_{2})+4\theta_{2}m_{0}+4\theta_{2}m_{1}+4\theta_{2}m_{2}}{4(m_{0}+m_{1}+m_{2})}+\\</w:t>
      </w:r>
    </w:p>
    <w:p w:rsidR="00632CA7" w:rsidRDefault="00632CA7" w:rsidP="00632CA7">
      <w:r>
        <w:t xml:space="preserve"> &amp; \frac{l_{</w:t>
      </w:r>
      <w:proofErr w:type="gramStart"/>
      <w:r>
        <w:t>1}l</w:t>
      </w:r>
      <w:proofErr w:type="gramEnd"/>
      <w:r>
        <w:t>_{2}m_{2}(2m_{0}+m_{1})\cos(q_{2})+l_{2}^{2}m_{0}m_{2}+l_{2}^{2}m_{1}m_{2}}{4(m_{0}+m_{1}+m_{2})},</w:t>
      </w:r>
    </w:p>
    <w:p w:rsidR="00632CA7" w:rsidRDefault="00632CA7" w:rsidP="00632CA7">
      <w:r>
        <w:t>\end{array}</w:t>
      </w:r>
    </w:p>
    <w:p w:rsidR="00632CA7" w:rsidRDefault="00632CA7" w:rsidP="00632CA7">
      <w:r>
        <w:t>\end{equation}</w:t>
      </w:r>
    </w:p>
    <w:p w:rsidR="00632CA7" w:rsidRDefault="00632CA7" w:rsidP="00632CA7">
      <w:r>
        <w:t>\begin{equation}</w:t>
      </w:r>
    </w:p>
    <w:p w:rsidR="00632CA7" w:rsidRDefault="00632CA7" w:rsidP="00632CA7">
      <w:r>
        <w:t>m_{</w:t>
      </w:r>
      <w:proofErr w:type="gramStart"/>
      <w:r>
        <w:t>32}=</w:t>
      </w:r>
      <w:proofErr w:type="gramEnd"/>
      <w:r>
        <w:t>\frac{4\theta_{2}(m_{0}+m_{1}+m_{2})+l_{1}l_{2}m_{2}(2m_{0}+m_{1})\cos(q_{2})+l_{2}^{2}m_{2}(m_{0}+m_{1})}{4(m_{0}+m_{1}+m_{2})},</w:t>
      </w:r>
    </w:p>
    <w:p w:rsidR="00632CA7" w:rsidRDefault="00632CA7" w:rsidP="00632CA7">
      <w:r>
        <w:t>\end{equation}</w:t>
      </w:r>
    </w:p>
    <w:p w:rsidR="00632CA7" w:rsidRDefault="00632CA7" w:rsidP="00632CA7">
      <w:r>
        <w:t>\begin{equation}</w:t>
      </w:r>
    </w:p>
    <w:p w:rsidR="00632CA7" w:rsidRDefault="00632CA7" w:rsidP="00632CA7">
      <w:r>
        <w:t>m_{</w:t>
      </w:r>
      <w:proofErr w:type="gramStart"/>
      <w:r>
        <w:t>33}=</w:t>
      </w:r>
      <w:proofErr w:type="gramEnd"/>
      <w:r>
        <w:t>\frac{4\theta_{2}(m_{0}+m_{1}+m_{2})+l_{2}^{2}m_{2}(m_{0}+m_{1})}{4(m_{0}+m_{1}+m_{2})}.</w:t>
      </w:r>
    </w:p>
    <w:p w:rsidR="00632CA7" w:rsidRDefault="00632CA7" w:rsidP="00632CA7">
      <w:r>
        <w:lastRenderedPageBreak/>
        <w:t>\end{equation}</w:t>
      </w:r>
    </w:p>
    <w:p w:rsidR="00632CA7" w:rsidRDefault="00632CA7" w:rsidP="00632CA7"/>
    <w:p w:rsidR="00632CA7" w:rsidRDefault="00632CA7" w:rsidP="00632CA7">
      <w:r>
        <w:t xml:space="preserve">A </w:t>
      </w:r>
      <w:del w:id="199" w:author="Administrator" w:date="2017-10-18T08:32:00Z">
        <w:r w:rsidDel="0065576B">
          <w:delText>centripetális és Coriolis</w:delText>
        </w:r>
      </w:del>
      <w:ins w:id="200" w:author="Administrator" w:date="2017-10-18T08:32:00Z">
        <w:r w:rsidR="0065576B">
          <w:t>sebességfüggő tehetetlenségi</w:t>
        </w:r>
      </w:ins>
      <w:r>
        <w:t xml:space="preserve"> erőket tartalmazó </w:t>
      </w:r>
      <w:ins w:id="201" w:author="Administrator" w:date="2017-10-18T08:32:00Z">
        <w:r w:rsidR="0065576B">
          <w:t xml:space="preserve">általános erő </w:t>
        </w:r>
      </w:ins>
      <w:r>
        <w:t>vektor</w:t>
      </w:r>
    </w:p>
    <w:p w:rsidR="00632CA7" w:rsidRDefault="00632CA7" w:rsidP="00632CA7">
      <w:r>
        <w:t>\begin{equation}</w:t>
      </w:r>
    </w:p>
    <w:p w:rsidR="00632CA7" w:rsidRDefault="00632CA7" w:rsidP="00632CA7">
      <w:r>
        <w:t>\bm{C}=\left[\begin{array}{c}</w:t>
      </w:r>
    </w:p>
    <w:p w:rsidR="00632CA7" w:rsidRDefault="00632CA7" w:rsidP="00632CA7">
      <w:r>
        <w:t>c_{1}\\</w:t>
      </w:r>
    </w:p>
    <w:p w:rsidR="00632CA7" w:rsidRDefault="00632CA7" w:rsidP="00632CA7">
      <w:r>
        <w:t>c_{2}\\</w:t>
      </w:r>
    </w:p>
    <w:p w:rsidR="00632CA7" w:rsidRDefault="00632CA7" w:rsidP="00632CA7">
      <w:r>
        <w:t>c_{3}</w:t>
      </w:r>
    </w:p>
    <w:p w:rsidR="00632CA7" w:rsidRDefault="00632CA7" w:rsidP="00632CA7">
      <w:r>
        <w:t>\end{array}\right],</w:t>
      </w:r>
    </w:p>
    <w:p w:rsidR="00632CA7" w:rsidRDefault="00632CA7" w:rsidP="00632CA7">
      <w:r>
        <w:t>\end{equation}</w:t>
      </w:r>
    </w:p>
    <w:p w:rsidR="00632CA7" w:rsidRDefault="00632CA7" w:rsidP="00632CA7">
      <w:r>
        <w:t xml:space="preserve"> ahol</w:t>
      </w:r>
    </w:p>
    <w:p w:rsidR="00632CA7" w:rsidRDefault="00632CA7" w:rsidP="00632CA7">
      <w:r>
        <w:t>\begin{equation}</w:t>
      </w:r>
    </w:p>
    <w:p w:rsidR="00632CA7" w:rsidRDefault="00632CA7" w:rsidP="00632CA7">
      <w:r>
        <w:t>\begin{array}{cc}</w:t>
      </w:r>
    </w:p>
    <w:p w:rsidR="00632CA7" w:rsidRDefault="00632CA7" w:rsidP="00632CA7">
      <w:r>
        <w:t>c</w:t>
      </w:r>
      <w:proofErr w:type="gramStart"/>
      <w:r>
        <w:t>_{</w:t>
      </w:r>
      <w:proofErr w:type="gramEnd"/>
      <w:r>
        <w:t>1}= &amp; -\frac{2l_{2}m_{2}\dot{q}_{2}\left(\dot{q}_{0}+\dot{q}_{1}\right)(l_{1}(2m_{0}+m_{1})\sin(q_{2})-2l_{0}m_{0}\sin(\varphi_{0}-q_{1}-q_{2}))}{4(m_{0}+m_{1}+m_{2})}+\\</w:t>
      </w:r>
    </w:p>
    <w:p w:rsidR="00632CA7" w:rsidRDefault="00632CA7" w:rsidP="00632CA7">
      <w:r>
        <w:t xml:space="preserve"> &amp; \frac{-2l_{0}m_{</w:t>
      </w:r>
      <w:proofErr w:type="gramStart"/>
      <w:r>
        <w:t>0}\</w:t>
      </w:r>
      <w:proofErr w:type="gramEnd"/>
      <w:r>
        <w:t>dot{q}_{1}\left(2\dot{q}_{0}+\dot{q}_{1}\right)(l_{1}(m_{1}+2m_{2})\sin(\varphi_{0}-q_{1})+l_{2}m_{2}\sin(\varphi_{0}-q_{1}-q_{2}))}{4(m_{0}+m_{1}+m_{2})}+\\</w:t>
      </w:r>
    </w:p>
    <w:p w:rsidR="00632CA7" w:rsidRDefault="00632CA7" w:rsidP="00632CA7">
      <w:r>
        <w:t xml:space="preserve"> &amp; \frac{l_{2}m_{</w:t>
      </w:r>
      <w:proofErr w:type="gramStart"/>
      <w:r>
        <w:t>2}\</w:t>
      </w:r>
      <w:proofErr w:type="gramEnd"/>
      <w:r>
        <w:t>dot{q}_{2}^{2}(l_{1}(2m_{0}+m_{1})\sin(q_{2})-2l_{0}m_{0}\sin(\varphi_{0}-q_{1}-q_{2}))}{4(m_{0}+m_{1}+m_{2})},</w:t>
      </w:r>
    </w:p>
    <w:p w:rsidR="00632CA7" w:rsidRDefault="00632CA7" w:rsidP="00632CA7">
      <w:r>
        <w:t>\end{array}</w:t>
      </w:r>
    </w:p>
    <w:p w:rsidR="00632CA7" w:rsidRDefault="00632CA7" w:rsidP="00632CA7">
      <w:r>
        <w:t>\end{equation}</w:t>
      </w:r>
    </w:p>
    <w:p w:rsidR="00632CA7" w:rsidRDefault="00632CA7" w:rsidP="00632CA7">
      <w:r>
        <w:t>\begin{equation}</w:t>
      </w:r>
    </w:p>
    <w:p w:rsidR="00632CA7" w:rsidRDefault="00632CA7" w:rsidP="00632CA7">
      <w:r>
        <w:t>\begin{array}{cc}</w:t>
      </w:r>
    </w:p>
    <w:p w:rsidR="00632CA7" w:rsidRDefault="00632CA7" w:rsidP="00632CA7">
      <w:r>
        <w:t>c</w:t>
      </w:r>
      <w:proofErr w:type="gramStart"/>
      <w:r>
        <w:t>_{</w:t>
      </w:r>
      <w:proofErr w:type="gramEnd"/>
      <w:r>
        <w:t>2}= &amp; -\frac{2l_{0}m_{0}\dot{q}_{0}^{2}(l_{1}(m_{1}+2m_{2})\sin(\varphi_{0}-q_{1})+l_{2}m_{2}\sin(\varphi_{0}-q_{1}-q_{2}))}{4(m_{0}+m_{1}+m_{2})}\\</w:t>
      </w:r>
    </w:p>
    <w:p w:rsidR="00632CA7" w:rsidRDefault="00632CA7" w:rsidP="00632CA7">
      <w:r>
        <w:t xml:space="preserve"> &amp; \frac{+2l_{</w:t>
      </w:r>
      <w:proofErr w:type="gramStart"/>
      <w:r>
        <w:t>1}l</w:t>
      </w:r>
      <w:proofErr w:type="gramEnd"/>
      <w:r>
        <w:t>_{2}m_{2}(2m_{0}+m_{1})\dot{q}_{0}\dot{q}_{2}\sin(q_{2})+l_{1}l_{2}m_{2}(2m_{0}+m_{1})\dot{q}_{2}\sin(q_{2})\left(2\dot{q}_{1}+\dot{q}_{2}\right)}{4(m_{0}+m_{1}+m_{2})}+</w:t>
      </w:r>
    </w:p>
    <w:p w:rsidR="00632CA7" w:rsidRDefault="00632CA7" w:rsidP="00632CA7">
      <w:r>
        <w:t>\end{array}</w:t>
      </w:r>
    </w:p>
    <w:p w:rsidR="00632CA7" w:rsidRDefault="00632CA7" w:rsidP="00632CA7">
      <w:r>
        <w:t>\end{equation}</w:t>
      </w:r>
    </w:p>
    <w:p w:rsidR="00632CA7" w:rsidRDefault="00632CA7" w:rsidP="00632CA7">
      <w:r>
        <w:t>\begin{equation}</w:t>
      </w:r>
    </w:p>
    <w:p w:rsidR="00632CA7" w:rsidRDefault="00632CA7" w:rsidP="00632CA7">
      <w:r>
        <w:t>\begin{array}{cc}</w:t>
      </w:r>
    </w:p>
    <w:p w:rsidR="00632CA7" w:rsidRDefault="00632CA7" w:rsidP="00632CA7">
      <w:r>
        <w:t>c</w:t>
      </w:r>
      <w:proofErr w:type="gramStart"/>
      <w:r>
        <w:t>_{</w:t>
      </w:r>
      <w:proofErr w:type="gramEnd"/>
      <w:r>
        <w:t>3}= &amp; \frac{l_{2}m_{2}\dot{q}_{0}^{2}(l_{1}(2m_{0}+m_{1})\sin(q_{2})-2l_{0}m_{0}\sin(\varphi_{0}-q_{1}-q_{2}))}{4(m_{0}+m_{1}+m_{2})}+\\</w:t>
      </w:r>
    </w:p>
    <w:p w:rsidR="00632CA7" w:rsidRDefault="00632CA7" w:rsidP="00632CA7">
      <w:r>
        <w:t xml:space="preserve"> &amp; \frac{l_{2}m_{</w:t>
      </w:r>
      <w:proofErr w:type="gramStart"/>
      <w:r>
        <w:t>2}\</w:t>
      </w:r>
      <w:proofErr w:type="gramEnd"/>
      <w:r>
        <w:t>left(2l_{1}(2m_{0}+m_{1})\dot{q}_{0}\dot{q}_{1}\sin(q_{2})+l_{1}(2m_{0}+m_{1})\dot{q}_{1}^{2}\sin(q_{2})\right)}{4(m_{0}+m_{1}+m_{2})}.</w:t>
      </w:r>
    </w:p>
    <w:p w:rsidR="00632CA7" w:rsidRDefault="00632CA7" w:rsidP="00632CA7">
      <w:r>
        <w:t>\end{array}</w:t>
      </w:r>
    </w:p>
    <w:p w:rsidR="00632CA7" w:rsidRDefault="00632CA7" w:rsidP="00632CA7">
      <w:r>
        <w:t>\end{equation}</w:t>
      </w:r>
    </w:p>
    <w:p w:rsidR="00632CA7" w:rsidRDefault="00632CA7" w:rsidP="00632CA7"/>
    <w:p w:rsidR="000E14FA" w:rsidRDefault="00632CA7" w:rsidP="00632CA7">
      <w:r>
        <w:t>\end{document}</w:t>
      </w:r>
    </w:p>
    <w:sectPr w:rsidR="000E14FA" w:rsidSect="00DF25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11B49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ngo">
    <w15:presenceInfo w15:providerId="None" w15:userId="Gan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trackRevisions/>
  <w:defaultTabStop w:val="708"/>
  <w:hyphenationZone w:val="425"/>
  <w:drawingGridHorizontalSpacing w:val="8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32CA7"/>
    <w:rsid w:val="00004823"/>
    <w:rsid w:val="00021293"/>
    <w:rsid w:val="00046D72"/>
    <w:rsid w:val="00057ED3"/>
    <w:rsid w:val="00083DEC"/>
    <w:rsid w:val="000C3CCB"/>
    <w:rsid w:val="000E14FA"/>
    <w:rsid w:val="000E1A57"/>
    <w:rsid w:val="00105EBA"/>
    <w:rsid w:val="0014507A"/>
    <w:rsid w:val="0015578C"/>
    <w:rsid w:val="0016610C"/>
    <w:rsid w:val="001C15E4"/>
    <w:rsid w:val="002270B6"/>
    <w:rsid w:val="002311D8"/>
    <w:rsid w:val="00260A11"/>
    <w:rsid w:val="002676A3"/>
    <w:rsid w:val="002A1FD4"/>
    <w:rsid w:val="002C615B"/>
    <w:rsid w:val="002D3DCE"/>
    <w:rsid w:val="00346B00"/>
    <w:rsid w:val="003D364F"/>
    <w:rsid w:val="003D7D2B"/>
    <w:rsid w:val="003E1230"/>
    <w:rsid w:val="00402DAC"/>
    <w:rsid w:val="00436C33"/>
    <w:rsid w:val="00464FFC"/>
    <w:rsid w:val="004953A3"/>
    <w:rsid w:val="004A51A0"/>
    <w:rsid w:val="004C30AB"/>
    <w:rsid w:val="005310AF"/>
    <w:rsid w:val="00580E4B"/>
    <w:rsid w:val="005C7B59"/>
    <w:rsid w:val="005D4BAF"/>
    <w:rsid w:val="00614963"/>
    <w:rsid w:val="006276B6"/>
    <w:rsid w:val="00632CA7"/>
    <w:rsid w:val="00636BD1"/>
    <w:rsid w:val="0065576B"/>
    <w:rsid w:val="00690798"/>
    <w:rsid w:val="006C7CF1"/>
    <w:rsid w:val="006F1275"/>
    <w:rsid w:val="006F48DD"/>
    <w:rsid w:val="007347DB"/>
    <w:rsid w:val="00754EAC"/>
    <w:rsid w:val="007A6BC8"/>
    <w:rsid w:val="007B36FE"/>
    <w:rsid w:val="007F6174"/>
    <w:rsid w:val="00802F4F"/>
    <w:rsid w:val="00857703"/>
    <w:rsid w:val="00864B13"/>
    <w:rsid w:val="00875989"/>
    <w:rsid w:val="008A001A"/>
    <w:rsid w:val="008C2378"/>
    <w:rsid w:val="008D02CF"/>
    <w:rsid w:val="008D602D"/>
    <w:rsid w:val="00991899"/>
    <w:rsid w:val="00996E0F"/>
    <w:rsid w:val="009E41F7"/>
    <w:rsid w:val="009E6B9D"/>
    <w:rsid w:val="00A00498"/>
    <w:rsid w:val="00A14269"/>
    <w:rsid w:val="00A87C02"/>
    <w:rsid w:val="00B20F80"/>
    <w:rsid w:val="00B22EDB"/>
    <w:rsid w:val="00B80419"/>
    <w:rsid w:val="00B84E56"/>
    <w:rsid w:val="00B95813"/>
    <w:rsid w:val="00BD2E14"/>
    <w:rsid w:val="00C528D3"/>
    <w:rsid w:val="00C57D29"/>
    <w:rsid w:val="00C75046"/>
    <w:rsid w:val="00D055A8"/>
    <w:rsid w:val="00DD75BD"/>
    <w:rsid w:val="00DF2535"/>
    <w:rsid w:val="00E058FE"/>
    <w:rsid w:val="00E16E0F"/>
    <w:rsid w:val="00E34531"/>
    <w:rsid w:val="00E86939"/>
    <w:rsid w:val="00EA6DC9"/>
    <w:rsid w:val="00EB3EDE"/>
    <w:rsid w:val="00ED24C0"/>
    <w:rsid w:val="00F309B9"/>
    <w:rsid w:val="00F4313E"/>
    <w:rsid w:val="00FD11AA"/>
    <w:rsid w:val="00FE2361"/>
    <w:rsid w:val="00FE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E6D7"/>
  <w15:docId w15:val="{8EC2C832-9216-49F3-8E9E-BF0F3FAF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F2535"/>
    <w:pPr>
      <w:spacing w:after="0"/>
      <w:jc w:val="both"/>
    </w:pPr>
    <w:rPr>
      <w:sz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2C615B"/>
    <w:pPr>
      <w:keepNext/>
      <w:keepLines/>
      <w:numPr>
        <w:numId w:val="9"/>
      </w:numPr>
      <w:spacing w:before="2000" w:after="20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C615B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C615B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C615B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C615B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2C615B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2C615B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2C615B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2C615B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C61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2C615B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C615B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2C615B"/>
    <w:rPr>
      <w:rFonts w:asciiTheme="majorHAnsi" w:eastAsiaTheme="majorEastAsia" w:hAnsiTheme="majorHAnsi" w:cstheme="majorBidi"/>
      <w:b/>
      <w:bCs/>
      <w:iCs/>
      <w:color w:val="000000" w:themeColor="text1"/>
      <w:sz w:val="20"/>
    </w:rPr>
  </w:style>
  <w:style w:type="character" w:customStyle="1" w:styleId="Cmsor5Char">
    <w:name w:val="Címsor 5 Char"/>
    <w:basedOn w:val="Bekezdsalapbettpusa"/>
    <w:link w:val="Cmsor5"/>
    <w:uiPriority w:val="9"/>
    <w:rsid w:val="002C61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2C61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2C61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rsid w:val="002C61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rsid w:val="002C61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2C61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8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C615B"/>
    <w:rPr>
      <w:rFonts w:asciiTheme="majorHAnsi" w:eastAsiaTheme="majorEastAsia" w:hAnsiTheme="majorHAnsi" w:cstheme="majorBidi"/>
      <w:spacing w:val="5"/>
      <w:kern w:val="28"/>
      <w:sz w:val="48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2C615B"/>
    <w:pPr>
      <w:numPr>
        <w:ilvl w:val="1"/>
      </w:numPr>
      <w:ind w:firstLine="709"/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2C615B"/>
    <w:rPr>
      <w:rFonts w:eastAsiaTheme="majorEastAsia" w:cstheme="majorBidi"/>
      <w:iCs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2C615B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C615B"/>
    <w:pPr>
      <w:numPr>
        <w:numId w:val="0"/>
      </w:numPr>
      <w:spacing w:before="480" w:after="0"/>
      <w:jc w:val="left"/>
      <w:outlineLvl w:val="9"/>
    </w:pPr>
    <w:rPr>
      <w:color w:val="365F91" w:themeColor="accent1" w:themeShade="BF"/>
    </w:rPr>
  </w:style>
  <w:style w:type="paragraph" w:customStyle="1" w:styleId="Abra">
    <w:name w:val="Abra"/>
    <w:basedOn w:val="Norml"/>
    <w:qFormat/>
    <w:rsid w:val="002C615B"/>
    <w:pPr>
      <w:spacing w:before="120" w:after="120"/>
      <w:jc w:val="center"/>
    </w:pPr>
    <w:rPr>
      <w:noProof/>
      <w:lang w:eastAsia="hu-HU"/>
    </w:rPr>
  </w:style>
  <w:style w:type="paragraph" w:customStyle="1" w:styleId="NormlR">
    <w:name w:val="Normál R"/>
    <w:basedOn w:val="Norml"/>
    <w:link w:val="NormlRChar"/>
    <w:qFormat/>
    <w:rsid w:val="002C615B"/>
    <w:rPr>
      <w:color w:val="FF0000"/>
    </w:rPr>
  </w:style>
  <w:style w:type="character" w:customStyle="1" w:styleId="NormlRChar">
    <w:name w:val="Normál R Char"/>
    <w:basedOn w:val="Bekezdsalapbettpusa"/>
    <w:link w:val="NormlR"/>
    <w:rsid w:val="002C615B"/>
    <w:rPr>
      <w:color w:val="FF0000"/>
      <w:sz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270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27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22</Pages>
  <Words>7539</Words>
  <Characters>42977</Characters>
  <Application>Microsoft Office Word</Application>
  <DocSecurity>0</DocSecurity>
  <Lines>358</Lines>
  <Paragraphs>100</Paragraphs>
  <ScaleCrop>false</ScaleCrop>
  <Company/>
  <LinksUpToDate>false</LinksUpToDate>
  <CharactersWithSpaces>50416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Gango</cp:lastModifiedBy>
  <cp:revision>80</cp:revision>
  <dcterms:created xsi:type="dcterms:W3CDTF">2017-10-18T05:13:00Z</dcterms:created>
  <dcterms:modified xsi:type="dcterms:W3CDTF">2017-10-18T20:38:00Z</dcterms:modified>
</cp:coreProperties>
</file>